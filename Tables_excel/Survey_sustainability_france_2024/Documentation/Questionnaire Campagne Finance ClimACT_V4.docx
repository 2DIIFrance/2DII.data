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16860" w14:textId="1C818C27" w:rsidR="00DC5508" w:rsidRDefault="00DC5508" w:rsidP="00BE3AED">
      <w:pPr>
        <w:rPr>
          <w:rFonts w:ascii="Arial" w:hAnsi="Arial" w:cs="Arial"/>
          <w:bCs/>
          <w:color w:val="FF0000"/>
          <w:sz w:val="22"/>
          <w:szCs w:val="22"/>
        </w:rPr>
      </w:pPr>
      <w:r w:rsidRPr="00DC5508">
        <w:rPr>
          <w:rFonts w:ascii="Arial" w:hAnsi="Arial" w:cs="Arial"/>
          <w:bCs/>
          <w:color w:val="FF0000"/>
          <w:sz w:val="22"/>
          <w:szCs w:val="22"/>
          <w:highlight w:val="yellow"/>
        </w:rPr>
        <w:t>COPY SCRIPT FROM JN 392100267 AND APPLY THE CHANGES HIGHLIGHTED IN YELLOW</w:t>
      </w:r>
    </w:p>
    <w:p w14:paraId="74A96B7A" w14:textId="77777777" w:rsidR="00DC5508" w:rsidRDefault="00DC5508" w:rsidP="00BE3AED">
      <w:pPr>
        <w:rPr>
          <w:rFonts w:ascii="Arial" w:hAnsi="Arial" w:cs="Arial"/>
          <w:bCs/>
          <w:color w:val="FF0000"/>
          <w:sz w:val="22"/>
          <w:szCs w:val="22"/>
        </w:rPr>
      </w:pPr>
    </w:p>
    <w:p w14:paraId="7F401888" w14:textId="77777777" w:rsidR="00DC5508" w:rsidRPr="00B60E12" w:rsidRDefault="00DC5508" w:rsidP="00DC5508">
      <w:pPr>
        <w:rPr>
          <w:rFonts w:ascii="Arial" w:hAnsi="Arial" w:cs="Arial"/>
          <w:bCs/>
          <w:color w:val="FF0000"/>
          <w:sz w:val="22"/>
          <w:szCs w:val="22"/>
          <w:lang w:val="fr-FR"/>
        </w:rPr>
      </w:pPr>
      <w:r w:rsidRPr="00B60E12">
        <w:rPr>
          <w:rFonts w:ascii="Arial" w:hAnsi="Arial" w:cs="Arial"/>
          <w:bCs/>
          <w:color w:val="FF0000"/>
          <w:sz w:val="22"/>
          <w:szCs w:val="22"/>
          <w:lang w:val="fr-FR"/>
        </w:rPr>
        <w:t xml:space="preserve">E0. Country. </w:t>
      </w:r>
    </w:p>
    <w:p w14:paraId="58FA1C3B" w14:textId="77777777" w:rsidR="00DC5508" w:rsidRPr="00B60E12" w:rsidRDefault="00DC5508" w:rsidP="00DC5508">
      <w:pPr>
        <w:pStyle w:val="Paragraphedeliste"/>
        <w:numPr>
          <w:ilvl w:val="0"/>
          <w:numId w:val="4"/>
        </w:numPr>
        <w:spacing w:after="0" w:line="240" w:lineRule="auto"/>
        <w:rPr>
          <w:rFonts w:ascii="Arial" w:hAnsi="Arial" w:cs="Arial"/>
          <w:bCs/>
          <w:color w:val="FF0000"/>
        </w:rPr>
      </w:pPr>
      <w:r w:rsidRPr="00B60E12">
        <w:rPr>
          <w:rFonts w:ascii="Arial" w:hAnsi="Arial" w:cs="Arial"/>
          <w:bCs/>
          <w:color w:val="FF0000"/>
        </w:rPr>
        <w:t>Germany</w:t>
      </w:r>
    </w:p>
    <w:p w14:paraId="0E19E2F8" w14:textId="77777777" w:rsidR="00DC5508" w:rsidRPr="00B60E12" w:rsidRDefault="00DC5508" w:rsidP="00DC5508">
      <w:pPr>
        <w:pStyle w:val="Paragraphedeliste"/>
        <w:numPr>
          <w:ilvl w:val="0"/>
          <w:numId w:val="4"/>
        </w:numPr>
        <w:spacing w:after="0" w:line="240" w:lineRule="auto"/>
        <w:rPr>
          <w:rFonts w:ascii="Arial" w:hAnsi="Arial" w:cs="Arial"/>
          <w:bCs/>
          <w:color w:val="FF0000"/>
        </w:rPr>
      </w:pPr>
      <w:r w:rsidRPr="00B60E12">
        <w:rPr>
          <w:rFonts w:ascii="Arial" w:hAnsi="Arial" w:cs="Arial"/>
          <w:bCs/>
          <w:color w:val="FF0000"/>
        </w:rPr>
        <w:t>Italy</w:t>
      </w:r>
    </w:p>
    <w:p w14:paraId="12250E47" w14:textId="77777777" w:rsidR="00DC5508" w:rsidRDefault="00DC5508" w:rsidP="00DC5508">
      <w:pPr>
        <w:pStyle w:val="Paragraphedeliste"/>
        <w:numPr>
          <w:ilvl w:val="0"/>
          <w:numId w:val="4"/>
        </w:numPr>
        <w:spacing w:after="0" w:line="240" w:lineRule="auto"/>
        <w:rPr>
          <w:rFonts w:ascii="Arial" w:hAnsi="Arial" w:cs="Arial"/>
          <w:bCs/>
          <w:color w:val="FF0000"/>
        </w:rPr>
      </w:pPr>
      <w:r w:rsidRPr="00B60E12">
        <w:rPr>
          <w:rFonts w:ascii="Arial" w:hAnsi="Arial" w:cs="Arial"/>
          <w:bCs/>
          <w:color w:val="FF0000"/>
        </w:rPr>
        <w:t>Netherlands</w:t>
      </w:r>
    </w:p>
    <w:p w14:paraId="40128EFF" w14:textId="4354E33A" w:rsidR="00DC5508" w:rsidRPr="00DC5508" w:rsidRDefault="00DC5508" w:rsidP="00DC5508">
      <w:pPr>
        <w:pStyle w:val="Paragraphedeliste"/>
        <w:numPr>
          <w:ilvl w:val="0"/>
          <w:numId w:val="4"/>
        </w:numPr>
        <w:spacing w:after="0" w:line="240" w:lineRule="auto"/>
        <w:rPr>
          <w:rFonts w:ascii="Arial" w:hAnsi="Arial" w:cs="Arial"/>
          <w:bCs/>
          <w:color w:val="FF0000"/>
          <w:highlight w:val="yellow"/>
        </w:rPr>
      </w:pPr>
      <w:r w:rsidRPr="00DC5508">
        <w:rPr>
          <w:rFonts w:ascii="Arial" w:hAnsi="Arial" w:cs="Arial"/>
          <w:bCs/>
          <w:color w:val="FF0000"/>
          <w:highlight w:val="yellow"/>
        </w:rPr>
        <w:t>France</w:t>
      </w:r>
    </w:p>
    <w:p w14:paraId="2F0176A9" w14:textId="77777777" w:rsidR="00DC5508" w:rsidRDefault="00DC5508" w:rsidP="00BE3AED">
      <w:pPr>
        <w:rPr>
          <w:rFonts w:ascii="Arial" w:hAnsi="Arial" w:cs="Arial"/>
          <w:bCs/>
          <w:color w:val="FF0000"/>
          <w:sz w:val="22"/>
          <w:szCs w:val="22"/>
        </w:rPr>
      </w:pPr>
    </w:p>
    <w:p w14:paraId="02DB6D62" w14:textId="6491233B" w:rsidR="00BE3AED" w:rsidRDefault="00BE3AED" w:rsidP="00BE3AED">
      <w:pPr>
        <w:rPr>
          <w:rFonts w:ascii="Arial" w:hAnsi="Arial" w:cs="Arial"/>
          <w:bCs/>
          <w:color w:val="FF0000"/>
          <w:sz w:val="22"/>
          <w:szCs w:val="22"/>
        </w:rPr>
      </w:pPr>
      <w:r w:rsidRPr="008F1626">
        <w:rPr>
          <w:rFonts w:ascii="Arial" w:hAnsi="Arial" w:cs="Arial"/>
          <w:bCs/>
          <w:color w:val="FF0000"/>
          <w:sz w:val="22"/>
          <w:szCs w:val="22"/>
        </w:rPr>
        <w:t>GENDER AND AGE – USE STANDARDIZED QUESTIONS</w:t>
      </w:r>
    </w:p>
    <w:p w14:paraId="66779B70" w14:textId="77777777" w:rsidR="00740AF5" w:rsidRPr="008F1626" w:rsidRDefault="00740AF5" w:rsidP="00BE3AED">
      <w:pPr>
        <w:rPr>
          <w:rFonts w:ascii="Arial" w:hAnsi="Arial" w:cs="Arial"/>
          <w:bCs/>
          <w:color w:val="FF0000"/>
          <w:sz w:val="22"/>
          <w:szCs w:val="22"/>
        </w:rPr>
      </w:pPr>
    </w:p>
    <w:tbl>
      <w:tblPr>
        <w:tblStyle w:val="Grilledutableau"/>
        <w:tblW w:w="9209" w:type="dxa"/>
        <w:tblLook w:val="04A0" w:firstRow="1" w:lastRow="0" w:firstColumn="1" w:lastColumn="0" w:noHBand="0" w:noVBand="1"/>
      </w:tblPr>
      <w:tblGrid>
        <w:gridCol w:w="683"/>
        <w:gridCol w:w="8526"/>
      </w:tblGrid>
      <w:tr w:rsidR="00BE3AED" w:rsidRPr="00393AA4" w14:paraId="422D5E60" w14:textId="77777777" w:rsidTr="00D411FC">
        <w:tc>
          <w:tcPr>
            <w:tcW w:w="683" w:type="dxa"/>
          </w:tcPr>
          <w:p w14:paraId="36FFF5DC" w14:textId="2FA378C8" w:rsidR="00BE3AED" w:rsidRPr="00B60E12" w:rsidRDefault="008165BD" w:rsidP="00482D01">
            <w:pPr>
              <w:rPr>
                <w:rFonts w:ascii="Arial" w:hAnsi="Arial" w:cs="Arial"/>
              </w:rPr>
            </w:pPr>
            <w:r w:rsidRPr="008165BD">
              <w:rPr>
                <w:rFonts w:ascii="Arial" w:hAnsi="Arial" w:cs="Arial"/>
                <w:highlight w:val="green"/>
              </w:rPr>
              <w:t>SD</w:t>
            </w:r>
            <w:r w:rsidR="00BE3AED" w:rsidRPr="008165BD">
              <w:rPr>
                <w:rFonts w:ascii="Arial" w:hAnsi="Arial" w:cs="Arial"/>
                <w:highlight w:val="green"/>
              </w:rPr>
              <w:t>1</w:t>
            </w:r>
          </w:p>
        </w:tc>
        <w:tc>
          <w:tcPr>
            <w:tcW w:w="8526" w:type="dxa"/>
          </w:tcPr>
          <w:p w14:paraId="1487C7AD" w14:textId="77777777" w:rsidR="00BE3AED" w:rsidRPr="00B60E12" w:rsidRDefault="00BE3AED" w:rsidP="00482D01">
            <w:pPr>
              <w:rPr>
                <w:rFonts w:ascii="Arial" w:hAnsi="Arial" w:cs="Arial"/>
                <w:b/>
                <w:bCs/>
                <w:color w:val="FF0000"/>
              </w:rPr>
            </w:pPr>
            <w:r w:rsidRPr="00B60E12">
              <w:rPr>
                <w:rFonts w:ascii="Arial" w:hAnsi="Arial" w:cs="Arial"/>
                <w:b/>
                <w:bCs/>
                <w:color w:val="FF0000"/>
              </w:rPr>
              <w:t>SC</w:t>
            </w:r>
          </w:p>
          <w:p w14:paraId="3803FEA8" w14:textId="77777777" w:rsidR="00BE3AED" w:rsidRPr="00B60E12" w:rsidRDefault="00BE3AED" w:rsidP="00482D01">
            <w:pPr>
              <w:rPr>
                <w:rFonts w:ascii="Arial" w:hAnsi="Arial" w:cs="Arial"/>
              </w:rPr>
            </w:pPr>
            <w:r w:rsidRPr="00B60E12">
              <w:rPr>
                <w:rFonts w:ascii="Arial" w:hAnsi="Arial" w:cs="Arial"/>
              </w:rPr>
              <w:t>Are you?</w:t>
            </w:r>
          </w:p>
          <w:p w14:paraId="0C4D3F76" w14:textId="77777777" w:rsidR="00BE3AED" w:rsidRPr="00B60E12" w:rsidRDefault="00BE3AED" w:rsidP="00482D01">
            <w:pPr>
              <w:rPr>
                <w:rFonts w:ascii="Arial" w:hAnsi="Arial" w:cs="Arial"/>
              </w:rPr>
            </w:pPr>
          </w:p>
          <w:p w14:paraId="0A884FD6" w14:textId="77777777" w:rsidR="00BE3AED" w:rsidRPr="00B60E12" w:rsidRDefault="00BE3AED" w:rsidP="00BE3AED">
            <w:pPr>
              <w:pStyle w:val="Paragraphedeliste"/>
              <w:numPr>
                <w:ilvl w:val="0"/>
                <w:numId w:val="3"/>
              </w:numPr>
              <w:spacing w:after="0" w:line="240" w:lineRule="auto"/>
              <w:rPr>
                <w:rFonts w:ascii="Arial" w:hAnsi="Arial" w:cs="Arial"/>
                <w:lang w:val="en-US"/>
              </w:rPr>
            </w:pPr>
            <w:r w:rsidRPr="00B60E12">
              <w:rPr>
                <w:rFonts w:ascii="Arial" w:hAnsi="Arial" w:cs="Arial"/>
                <w:lang w:val="en-US"/>
              </w:rPr>
              <w:t>Male</w:t>
            </w:r>
          </w:p>
          <w:p w14:paraId="2A6B8089" w14:textId="77777777" w:rsidR="00BE3AED" w:rsidRDefault="00BE3AED" w:rsidP="00BE3AED">
            <w:pPr>
              <w:pStyle w:val="Paragraphedeliste"/>
              <w:numPr>
                <w:ilvl w:val="0"/>
                <w:numId w:val="3"/>
              </w:numPr>
              <w:spacing w:after="0" w:line="240" w:lineRule="auto"/>
              <w:rPr>
                <w:rFonts w:ascii="Arial" w:hAnsi="Arial" w:cs="Arial"/>
                <w:lang w:val="en-US"/>
              </w:rPr>
            </w:pPr>
            <w:r w:rsidRPr="00B60E12">
              <w:rPr>
                <w:rFonts w:ascii="Arial" w:hAnsi="Arial" w:cs="Arial"/>
                <w:lang w:val="en-US"/>
              </w:rPr>
              <w:t>Female</w:t>
            </w:r>
          </w:p>
          <w:p w14:paraId="792EDFA8" w14:textId="77777777" w:rsidR="00BE3AED" w:rsidRDefault="00BE3AED" w:rsidP="00BE3AED">
            <w:pPr>
              <w:pStyle w:val="Paragraphedeliste"/>
              <w:numPr>
                <w:ilvl w:val="0"/>
                <w:numId w:val="3"/>
              </w:numPr>
              <w:spacing w:after="0" w:line="240" w:lineRule="auto"/>
              <w:rPr>
                <w:rFonts w:ascii="Arial" w:hAnsi="Arial" w:cs="Arial"/>
                <w:lang w:val="en-US"/>
              </w:rPr>
            </w:pPr>
            <w:r>
              <w:rPr>
                <w:rFonts w:ascii="Arial" w:hAnsi="Arial" w:cs="Arial"/>
                <w:lang w:val="en-US"/>
              </w:rPr>
              <w:t>Another gender</w:t>
            </w:r>
          </w:p>
          <w:p w14:paraId="164732B6" w14:textId="77777777" w:rsidR="00BE3AED" w:rsidRPr="00B60E12" w:rsidRDefault="00BE3AED" w:rsidP="00BE3AED">
            <w:pPr>
              <w:pStyle w:val="Paragraphedeliste"/>
              <w:numPr>
                <w:ilvl w:val="0"/>
                <w:numId w:val="3"/>
              </w:numPr>
              <w:spacing w:after="0" w:line="240" w:lineRule="auto"/>
              <w:rPr>
                <w:rFonts w:ascii="Arial" w:hAnsi="Arial" w:cs="Arial"/>
                <w:lang w:val="en-US"/>
              </w:rPr>
            </w:pPr>
            <w:r>
              <w:rPr>
                <w:rFonts w:ascii="Arial" w:hAnsi="Arial" w:cs="Arial"/>
                <w:lang w:val="en-US"/>
              </w:rPr>
              <w:t>Prefer not to answer</w:t>
            </w:r>
          </w:p>
          <w:p w14:paraId="44711B33" w14:textId="77777777" w:rsidR="00BE3AED" w:rsidRPr="00B60E12" w:rsidRDefault="00BE3AED" w:rsidP="00482D01">
            <w:pPr>
              <w:rPr>
                <w:rFonts w:ascii="Arial" w:hAnsi="Arial" w:cs="Arial"/>
              </w:rPr>
            </w:pPr>
          </w:p>
        </w:tc>
      </w:tr>
      <w:tr w:rsidR="00BE3AED" w:rsidRPr="00393AA4" w14:paraId="0E70BD89" w14:textId="77777777" w:rsidTr="00D411FC">
        <w:tc>
          <w:tcPr>
            <w:tcW w:w="683" w:type="dxa"/>
          </w:tcPr>
          <w:p w14:paraId="618A6376" w14:textId="2866113D" w:rsidR="00BE3AED" w:rsidRPr="00B60E12" w:rsidRDefault="008165BD" w:rsidP="00482D01">
            <w:pPr>
              <w:rPr>
                <w:rFonts w:ascii="Arial" w:hAnsi="Arial" w:cs="Arial"/>
              </w:rPr>
            </w:pPr>
            <w:r w:rsidRPr="008165BD">
              <w:rPr>
                <w:rFonts w:ascii="Arial" w:hAnsi="Arial" w:cs="Arial"/>
                <w:highlight w:val="green"/>
              </w:rPr>
              <w:t>SD</w:t>
            </w:r>
            <w:r w:rsidR="00BE3AED" w:rsidRPr="008165BD">
              <w:rPr>
                <w:rFonts w:ascii="Arial" w:hAnsi="Arial" w:cs="Arial"/>
                <w:highlight w:val="green"/>
              </w:rPr>
              <w:t>2</w:t>
            </w:r>
          </w:p>
        </w:tc>
        <w:tc>
          <w:tcPr>
            <w:tcW w:w="8526" w:type="dxa"/>
          </w:tcPr>
          <w:p w14:paraId="151696DD" w14:textId="77777777" w:rsidR="00BE3AED" w:rsidRPr="00B60E12" w:rsidRDefault="00BE3AED" w:rsidP="00482D01">
            <w:pPr>
              <w:rPr>
                <w:rFonts w:ascii="Arial" w:hAnsi="Arial" w:cs="Arial"/>
                <w:b/>
                <w:bCs/>
                <w:color w:val="FF0000"/>
              </w:rPr>
            </w:pPr>
            <w:r w:rsidRPr="00BB2471">
              <w:rPr>
                <w:rFonts w:ascii="Arial" w:hAnsi="Arial" w:cs="Arial"/>
                <w:b/>
                <w:bCs/>
                <w:color w:val="FF0000"/>
              </w:rPr>
              <w:t>OE NUM BOX – RANGE 1 TO 99 –</w:t>
            </w:r>
            <w:r>
              <w:rPr>
                <w:rFonts w:ascii="Arial" w:hAnsi="Arial" w:cs="Arial"/>
                <w:b/>
                <w:bCs/>
                <w:color w:val="FF0000"/>
              </w:rPr>
              <w:t xml:space="preserve"> STOP INTER IF E2 &lt; 18</w:t>
            </w:r>
          </w:p>
          <w:p w14:paraId="1EA64C77" w14:textId="77777777" w:rsidR="00BE3AED" w:rsidRDefault="00BE3AED" w:rsidP="00482D01">
            <w:pPr>
              <w:rPr>
                <w:rFonts w:ascii="Arial" w:hAnsi="Arial" w:cs="Arial"/>
              </w:rPr>
            </w:pPr>
            <w:r>
              <w:rPr>
                <w:rFonts w:ascii="Arial" w:hAnsi="Arial" w:cs="Arial"/>
              </w:rPr>
              <w:t>What is your age?</w:t>
            </w:r>
          </w:p>
          <w:p w14:paraId="6CD04333" w14:textId="77777777" w:rsidR="00BE3AED" w:rsidRDefault="00BE3AED" w:rsidP="00482D01">
            <w:pPr>
              <w:rPr>
                <w:rFonts w:ascii="Arial" w:hAnsi="Arial" w:cs="Arial"/>
              </w:rPr>
            </w:pPr>
          </w:p>
          <w:p w14:paraId="0CAEF0CB" w14:textId="77777777" w:rsidR="00BE3AED" w:rsidRPr="00B60E12" w:rsidRDefault="00BE3AED" w:rsidP="00482D01">
            <w:pPr>
              <w:rPr>
                <w:rFonts w:ascii="Arial" w:hAnsi="Arial" w:cs="Arial"/>
              </w:rPr>
            </w:pPr>
            <w:r w:rsidRPr="00B60E12">
              <w:rPr>
                <w:rFonts w:ascii="Arial" w:hAnsi="Arial" w:cs="Arial"/>
              </w:rPr>
              <w:t>/__/ years old</w:t>
            </w:r>
          </w:p>
          <w:p w14:paraId="2E585990" w14:textId="77777777" w:rsidR="00BE3AED" w:rsidRPr="00B60E12" w:rsidRDefault="00BE3AED" w:rsidP="00482D01">
            <w:pPr>
              <w:rPr>
                <w:rFonts w:ascii="Arial" w:hAnsi="Arial" w:cs="Arial"/>
              </w:rPr>
            </w:pPr>
          </w:p>
        </w:tc>
      </w:tr>
      <w:tr w:rsidR="00BE3AED" w:rsidRPr="00393AA4" w14:paraId="437B7164" w14:textId="77777777" w:rsidTr="00D411FC">
        <w:tc>
          <w:tcPr>
            <w:tcW w:w="683" w:type="dxa"/>
          </w:tcPr>
          <w:p w14:paraId="1623EA8B" w14:textId="28321B9A" w:rsidR="00BE3AED" w:rsidRPr="00B60E12" w:rsidRDefault="008165BD" w:rsidP="00482D01">
            <w:pPr>
              <w:rPr>
                <w:rFonts w:ascii="Arial" w:hAnsi="Arial" w:cs="Arial"/>
              </w:rPr>
            </w:pPr>
            <w:r w:rsidRPr="008165BD">
              <w:rPr>
                <w:rFonts w:ascii="Arial" w:hAnsi="Arial" w:cs="Arial"/>
                <w:highlight w:val="green"/>
              </w:rPr>
              <w:t>SD3</w:t>
            </w:r>
          </w:p>
        </w:tc>
        <w:tc>
          <w:tcPr>
            <w:tcW w:w="8526" w:type="dxa"/>
          </w:tcPr>
          <w:p w14:paraId="7AE98BB1" w14:textId="77777777" w:rsidR="00BE3AED" w:rsidRPr="00347E5F" w:rsidRDefault="00BE3AED" w:rsidP="00482D01">
            <w:pPr>
              <w:rPr>
                <w:rFonts w:ascii="Arial" w:hAnsi="Arial" w:cs="Arial"/>
                <w:b/>
                <w:color w:val="FF0000"/>
              </w:rPr>
            </w:pPr>
            <w:r w:rsidRPr="00347E5F">
              <w:rPr>
                <w:rFonts w:ascii="Arial" w:hAnsi="Arial" w:cs="Arial"/>
                <w:b/>
                <w:color w:val="FF0000"/>
              </w:rPr>
              <w:t xml:space="preserve">TEST VIDEO – </w:t>
            </w:r>
            <w:r w:rsidRPr="005243FA">
              <w:rPr>
                <w:rFonts w:ascii="Arial" w:hAnsi="Arial" w:cs="Arial"/>
                <w:b/>
                <w:color w:val="FF0000"/>
              </w:rPr>
              <w:t xml:space="preserve">STOP INTER IF CODE 2 (strawberry and bell ring) IS NOT </w:t>
            </w:r>
            <w:r w:rsidRPr="00DC5508">
              <w:rPr>
                <w:rFonts w:ascii="Arial" w:hAnsi="Arial" w:cs="Arial"/>
                <w:b/>
                <w:color w:val="FF0000"/>
              </w:rPr>
              <w:t>SELECTED – RANDOMIZE ITEMS 1 TO 5</w:t>
            </w:r>
          </w:p>
          <w:p w14:paraId="6CA10427" w14:textId="77777777" w:rsidR="00BE3AED" w:rsidRDefault="00BE3AED" w:rsidP="00482D01">
            <w:pPr>
              <w:rPr>
                <w:rFonts w:ascii="Arial" w:hAnsi="Arial" w:cs="Arial"/>
                <w:bCs/>
              </w:rPr>
            </w:pPr>
            <w:r w:rsidRPr="00B60E12">
              <w:rPr>
                <w:rFonts w:ascii="Arial" w:hAnsi="Arial" w:cs="Arial"/>
                <w:bCs/>
              </w:rPr>
              <w:t>We have videos to be presented in the survey, so this question is to test if your video player is working well. Please watch the video carefully and answer the question below.</w:t>
            </w:r>
          </w:p>
          <w:p w14:paraId="782939EF" w14:textId="77777777" w:rsidR="00BE3AED" w:rsidRPr="00B60E12" w:rsidRDefault="00BE3AED" w:rsidP="00482D01">
            <w:pPr>
              <w:rPr>
                <w:rFonts w:ascii="Arial" w:hAnsi="Arial" w:cs="Arial"/>
                <w:bCs/>
              </w:rPr>
            </w:pPr>
          </w:p>
          <w:p w14:paraId="60A08A12" w14:textId="77777777" w:rsidR="00BE3AED" w:rsidRPr="00B60E12" w:rsidRDefault="00BE3AED" w:rsidP="00482D01">
            <w:pPr>
              <w:rPr>
                <w:rFonts w:ascii="Arial" w:hAnsi="Arial" w:cs="Arial"/>
                <w:bCs/>
              </w:rPr>
            </w:pPr>
            <w:r w:rsidRPr="00B60E12">
              <w:rPr>
                <w:rFonts w:ascii="Arial" w:hAnsi="Arial" w:cs="Arial"/>
                <w:bCs/>
              </w:rPr>
              <w:t>Click the "play" button to start the video.</w:t>
            </w:r>
          </w:p>
          <w:p w14:paraId="09DDC54F" w14:textId="77777777" w:rsidR="00BE3AED" w:rsidRPr="00B60E12" w:rsidRDefault="00BE3AED" w:rsidP="00482D01">
            <w:pPr>
              <w:rPr>
                <w:rFonts w:ascii="Arial" w:hAnsi="Arial" w:cs="Arial"/>
                <w:bCs/>
              </w:rPr>
            </w:pPr>
          </w:p>
          <w:p w14:paraId="1BE72957" w14:textId="77777777" w:rsidR="00BE3AED" w:rsidRPr="00B60E12" w:rsidRDefault="00BE3AED" w:rsidP="00482D01">
            <w:pPr>
              <w:rPr>
                <w:rFonts w:ascii="Arial" w:hAnsi="Arial" w:cs="Arial"/>
                <w:bCs/>
              </w:rPr>
            </w:pPr>
            <w:r w:rsidRPr="00B60E12">
              <w:rPr>
                <w:rFonts w:ascii="Arial" w:hAnsi="Arial" w:cs="Arial"/>
                <w:bCs/>
              </w:rPr>
              <w:t>What do you see and hear in the video?</w:t>
            </w:r>
          </w:p>
          <w:p w14:paraId="0E29A695" w14:textId="77777777" w:rsidR="00BE3AED" w:rsidRPr="00B60E12" w:rsidRDefault="00BE3AED" w:rsidP="00482D01">
            <w:pPr>
              <w:rPr>
                <w:rFonts w:ascii="Arial" w:hAnsi="Arial" w:cs="Arial"/>
                <w:bCs/>
                <w:i/>
                <w:iCs/>
              </w:rPr>
            </w:pPr>
            <w:r w:rsidRPr="00B60E12">
              <w:rPr>
                <w:rFonts w:ascii="Arial" w:hAnsi="Arial" w:cs="Arial"/>
                <w:bCs/>
                <w:i/>
                <w:iCs/>
              </w:rPr>
              <w:t>Please select one option only.</w:t>
            </w:r>
          </w:p>
          <w:p w14:paraId="6EE8498A" w14:textId="77777777" w:rsidR="00BE3AED" w:rsidRDefault="00BE3AED" w:rsidP="00482D01">
            <w:pPr>
              <w:rPr>
                <w:rFonts w:ascii="Arial" w:hAnsi="Arial" w:cs="Arial"/>
                <w:bCs/>
              </w:rPr>
            </w:pPr>
          </w:p>
          <w:p w14:paraId="605A21CD" w14:textId="77777777" w:rsidR="00BE3AED" w:rsidRDefault="00BE3AED" w:rsidP="00BE3AED">
            <w:pPr>
              <w:pStyle w:val="Paragraphedeliste"/>
              <w:numPr>
                <w:ilvl w:val="0"/>
                <w:numId w:val="5"/>
              </w:numPr>
              <w:rPr>
                <w:rFonts w:ascii="Arial" w:hAnsi="Arial" w:cs="Arial"/>
                <w:bCs/>
              </w:rPr>
            </w:pPr>
            <w:r>
              <w:rPr>
                <w:rFonts w:ascii="Arial" w:hAnsi="Arial" w:cs="Arial"/>
                <w:bCs/>
              </w:rPr>
              <w:t>Cat Meow and Elephant</w:t>
            </w:r>
          </w:p>
          <w:p w14:paraId="7CCF9A3F" w14:textId="77777777" w:rsidR="00BE3AED" w:rsidRDefault="00BE3AED" w:rsidP="00BE3AED">
            <w:pPr>
              <w:pStyle w:val="Paragraphedeliste"/>
              <w:numPr>
                <w:ilvl w:val="0"/>
                <w:numId w:val="5"/>
              </w:numPr>
              <w:rPr>
                <w:rFonts w:ascii="Arial" w:hAnsi="Arial" w:cs="Arial"/>
                <w:bCs/>
              </w:rPr>
            </w:pPr>
            <w:r>
              <w:rPr>
                <w:rFonts w:ascii="Arial" w:hAnsi="Arial" w:cs="Arial"/>
                <w:bCs/>
              </w:rPr>
              <w:t>Strawberry and bell ring</w:t>
            </w:r>
          </w:p>
          <w:p w14:paraId="435D6EDA" w14:textId="77777777" w:rsidR="00BE3AED" w:rsidRDefault="00BE3AED" w:rsidP="00BE3AED">
            <w:pPr>
              <w:pStyle w:val="Paragraphedeliste"/>
              <w:numPr>
                <w:ilvl w:val="0"/>
                <w:numId w:val="5"/>
              </w:numPr>
              <w:rPr>
                <w:rFonts w:ascii="Arial" w:hAnsi="Arial" w:cs="Arial"/>
                <w:bCs/>
              </w:rPr>
            </w:pPr>
            <w:r>
              <w:rPr>
                <w:rFonts w:ascii="Arial" w:hAnsi="Arial" w:cs="Arial"/>
                <w:bCs/>
              </w:rPr>
              <w:t>Dog Bark</w:t>
            </w:r>
          </w:p>
          <w:p w14:paraId="727286B8" w14:textId="77777777" w:rsidR="00BE3AED" w:rsidRDefault="00BE3AED" w:rsidP="00BE3AED">
            <w:pPr>
              <w:pStyle w:val="Paragraphedeliste"/>
              <w:numPr>
                <w:ilvl w:val="0"/>
                <w:numId w:val="5"/>
              </w:numPr>
              <w:rPr>
                <w:rFonts w:ascii="Arial" w:hAnsi="Arial" w:cs="Arial"/>
                <w:bCs/>
              </w:rPr>
            </w:pPr>
            <w:r>
              <w:rPr>
                <w:rFonts w:ascii="Arial" w:hAnsi="Arial" w:cs="Arial"/>
                <w:bCs/>
              </w:rPr>
              <w:t>Police Siren and Car</w:t>
            </w:r>
          </w:p>
          <w:p w14:paraId="2EA745C5" w14:textId="77777777" w:rsidR="00BE3AED" w:rsidRDefault="00BE3AED" w:rsidP="00BE3AED">
            <w:pPr>
              <w:pStyle w:val="Paragraphedeliste"/>
              <w:numPr>
                <w:ilvl w:val="0"/>
                <w:numId w:val="5"/>
              </w:numPr>
              <w:rPr>
                <w:rFonts w:ascii="Arial" w:hAnsi="Arial" w:cs="Arial"/>
                <w:bCs/>
              </w:rPr>
            </w:pPr>
            <w:r>
              <w:rPr>
                <w:rFonts w:ascii="Arial" w:hAnsi="Arial" w:cs="Arial"/>
                <w:bCs/>
              </w:rPr>
              <w:t>Train Horn</w:t>
            </w:r>
          </w:p>
          <w:p w14:paraId="622C5308" w14:textId="77777777" w:rsidR="00BE3AED" w:rsidRPr="00347E5F" w:rsidRDefault="00BE3AED" w:rsidP="00BE3AED">
            <w:pPr>
              <w:pStyle w:val="Paragraphedeliste"/>
              <w:numPr>
                <w:ilvl w:val="0"/>
                <w:numId w:val="5"/>
              </w:numPr>
              <w:rPr>
                <w:rFonts w:ascii="Arial" w:hAnsi="Arial" w:cs="Arial"/>
                <w:bCs/>
                <w:lang w:val="en-US"/>
              </w:rPr>
            </w:pPr>
            <w:r w:rsidRPr="00347E5F">
              <w:rPr>
                <w:rFonts w:ascii="Arial" w:hAnsi="Arial" w:cs="Arial"/>
                <w:bCs/>
                <w:lang w:val="en-US"/>
              </w:rPr>
              <w:t>Not able to see and hear</w:t>
            </w:r>
          </w:p>
          <w:p w14:paraId="597A4A26" w14:textId="77777777" w:rsidR="00BE3AED" w:rsidRPr="00B60E12" w:rsidRDefault="00BE3AED" w:rsidP="00482D01">
            <w:pPr>
              <w:rPr>
                <w:rFonts w:ascii="Arial" w:hAnsi="Arial" w:cs="Arial"/>
                <w:bCs/>
              </w:rPr>
            </w:pPr>
          </w:p>
        </w:tc>
      </w:tr>
      <w:tr w:rsidR="000D4686" w:rsidRPr="00393AA4" w14:paraId="24C48962" w14:textId="77777777" w:rsidTr="00D411FC">
        <w:tc>
          <w:tcPr>
            <w:tcW w:w="683" w:type="dxa"/>
          </w:tcPr>
          <w:p w14:paraId="21783764" w14:textId="77777777" w:rsidR="000D4686" w:rsidRPr="008165BD" w:rsidRDefault="000D4686" w:rsidP="00482D01">
            <w:pPr>
              <w:rPr>
                <w:rFonts w:ascii="Arial" w:hAnsi="Arial" w:cs="Arial"/>
                <w:highlight w:val="green"/>
              </w:rPr>
            </w:pPr>
          </w:p>
        </w:tc>
        <w:tc>
          <w:tcPr>
            <w:tcW w:w="8526" w:type="dxa"/>
          </w:tcPr>
          <w:p w14:paraId="1BF1C2A2" w14:textId="2F8F78AF" w:rsidR="000D4686" w:rsidRPr="000D4686" w:rsidRDefault="000D4686" w:rsidP="00482D01">
            <w:pPr>
              <w:rPr>
                <w:color w:val="FF0000"/>
                <w:sz w:val="22"/>
                <w:szCs w:val="22"/>
                <w:highlight w:val="cyan"/>
              </w:rPr>
            </w:pPr>
            <w:r w:rsidRPr="000D4686">
              <w:rPr>
                <w:color w:val="FF0000"/>
                <w:highlight w:val="cyan"/>
              </w:rPr>
              <w:t>SCREENOUT IF [F5=1 OR 2 OR 8] AND [F6=1 OR 8]</w:t>
            </w:r>
          </w:p>
        </w:tc>
      </w:tr>
      <w:tr w:rsidR="00D411FC" w:rsidRPr="00393AA4" w14:paraId="4FC2A5B0" w14:textId="77777777" w:rsidTr="00D411FC">
        <w:tc>
          <w:tcPr>
            <w:tcW w:w="683" w:type="dxa"/>
          </w:tcPr>
          <w:p w14:paraId="6D89D77C" w14:textId="6479B303" w:rsidR="00D411FC" w:rsidRPr="00D411FC" w:rsidRDefault="00D411FC" w:rsidP="00D411FC">
            <w:pPr>
              <w:rPr>
                <w:rFonts w:ascii="Arial" w:hAnsi="Arial" w:cs="Arial"/>
                <w:highlight w:val="cyan"/>
              </w:rPr>
            </w:pPr>
            <w:r w:rsidRPr="00D411FC">
              <w:rPr>
                <w:rFonts w:ascii="Arial" w:hAnsi="Arial" w:cs="Arial"/>
                <w:highlight w:val="cyan"/>
              </w:rPr>
              <w:t>F.5</w:t>
            </w:r>
          </w:p>
        </w:tc>
        <w:tc>
          <w:tcPr>
            <w:tcW w:w="8526" w:type="dxa"/>
          </w:tcPr>
          <w:p w14:paraId="2BD55D39" w14:textId="77777777" w:rsidR="00D411FC" w:rsidRPr="00D411FC" w:rsidRDefault="00D411FC" w:rsidP="00D411FC">
            <w:pPr>
              <w:rPr>
                <w:rFonts w:ascii="Arial" w:hAnsi="Arial" w:cs="Arial"/>
                <w:highlight w:val="cyan"/>
              </w:rPr>
            </w:pPr>
            <w:r w:rsidRPr="00D411FC">
              <w:rPr>
                <w:rFonts w:ascii="Arial" w:hAnsi="Arial" w:cs="Arial"/>
                <w:b/>
                <w:bCs/>
                <w:color w:val="FF0000"/>
                <w:highlight w:val="cyan"/>
              </w:rPr>
              <w:t>SC</w:t>
            </w:r>
          </w:p>
          <w:p w14:paraId="33661319" w14:textId="77777777" w:rsidR="00D411FC" w:rsidRPr="00D411FC" w:rsidRDefault="00D411FC" w:rsidP="00D411FC">
            <w:pPr>
              <w:rPr>
                <w:rFonts w:ascii="Arial" w:hAnsi="Arial" w:cs="Arial"/>
                <w:highlight w:val="cyan"/>
              </w:rPr>
            </w:pPr>
            <w:r w:rsidRPr="00D411FC">
              <w:rPr>
                <w:rFonts w:ascii="Arial" w:hAnsi="Arial" w:cs="Arial"/>
                <w:highlight w:val="cyan"/>
              </w:rPr>
              <w:t xml:space="preserve">How much do you save monthly? </w:t>
            </w:r>
          </w:p>
          <w:p w14:paraId="6DF7732E" w14:textId="77777777" w:rsidR="00D411FC" w:rsidRPr="00D411FC" w:rsidRDefault="00D411FC" w:rsidP="00D411FC">
            <w:pPr>
              <w:rPr>
                <w:rFonts w:ascii="Arial" w:hAnsi="Arial" w:cs="Arial"/>
                <w:highlight w:val="cyan"/>
              </w:rPr>
            </w:pPr>
            <w:r w:rsidRPr="00D411FC">
              <w:rPr>
                <w:rFonts w:ascii="Arial" w:hAnsi="Arial" w:cs="Arial"/>
                <w:highlight w:val="cyan"/>
              </w:rPr>
              <w:t xml:space="preserve">Please indicate the amount of your monthly financial saving including retirement savings (but excluding real estate loan payments). If you save occasionally, please estimate the monthly average of your savings for the past 12 months. When saving together with a partner, please split the amount in half. </w:t>
            </w:r>
          </w:p>
          <w:p w14:paraId="490AA864" w14:textId="77777777" w:rsidR="00D411FC" w:rsidRPr="00D411FC" w:rsidRDefault="00D411FC" w:rsidP="00D411FC">
            <w:pPr>
              <w:rPr>
                <w:rFonts w:ascii="Arial" w:hAnsi="Arial" w:cs="Arial"/>
                <w:highlight w:val="cyan"/>
              </w:rPr>
            </w:pPr>
          </w:p>
          <w:p w14:paraId="38EAE7C2" w14:textId="77777777" w:rsidR="00D411FC" w:rsidRPr="00D411FC" w:rsidRDefault="00D411FC" w:rsidP="00D411FC">
            <w:pPr>
              <w:pStyle w:val="Paragraphedeliste"/>
              <w:numPr>
                <w:ilvl w:val="0"/>
                <w:numId w:val="31"/>
              </w:numPr>
              <w:spacing w:after="0" w:line="240" w:lineRule="auto"/>
              <w:rPr>
                <w:rFonts w:ascii="Arial" w:hAnsi="Arial" w:cs="Arial"/>
                <w:highlight w:val="cyan"/>
                <w:lang w:val="en-US"/>
              </w:rPr>
            </w:pPr>
            <w:r w:rsidRPr="00D411FC">
              <w:rPr>
                <w:rFonts w:ascii="Arial" w:hAnsi="Arial" w:cs="Arial"/>
                <w:highlight w:val="cyan"/>
                <w:lang w:val="en-US"/>
              </w:rPr>
              <w:lastRenderedPageBreak/>
              <w:t>I do not save.</w:t>
            </w:r>
          </w:p>
          <w:p w14:paraId="26C9D8BE" w14:textId="77777777" w:rsidR="00D411FC" w:rsidRPr="00D411FC" w:rsidRDefault="00D411FC" w:rsidP="00D411FC">
            <w:pPr>
              <w:pStyle w:val="Paragraphedeliste"/>
              <w:numPr>
                <w:ilvl w:val="0"/>
                <w:numId w:val="31"/>
              </w:numPr>
              <w:spacing w:after="0" w:line="240" w:lineRule="auto"/>
              <w:rPr>
                <w:rFonts w:ascii="Arial" w:hAnsi="Arial" w:cs="Arial"/>
                <w:highlight w:val="cyan"/>
                <w:lang w:val="en-US"/>
              </w:rPr>
            </w:pPr>
            <w:r w:rsidRPr="00D411FC">
              <w:rPr>
                <w:rFonts w:ascii="Arial" w:hAnsi="Arial" w:cs="Arial"/>
                <w:highlight w:val="cyan"/>
                <w:lang w:val="en-US"/>
              </w:rPr>
              <w:t>Up to €49 per month</w:t>
            </w:r>
          </w:p>
          <w:p w14:paraId="288CADA4" w14:textId="77777777" w:rsidR="00D411FC" w:rsidRPr="00D411FC" w:rsidRDefault="00D411FC" w:rsidP="00D411FC">
            <w:pPr>
              <w:pStyle w:val="Paragraphedeliste"/>
              <w:numPr>
                <w:ilvl w:val="0"/>
                <w:numId w:val="31"/>
              </w:numPr>
              <w:spacing w:after="0" w:line="240" w:lineRule="auto"/>
              <w:rPr>
                <w:rFonts w:ascii="Arial" w:hAnsi="Arial" w:cs="Arial"/>
                <w:highlight w:val="cyan"/>
                <w:lang w:val="en-US"/>
              </w:rPr>
            </w:pPr>
            <w:r w:rsidRPr="00D411FC">
              <w:rPr>
                <w:rFonts w:ascii="Arial" w:hAnsi="Arial" w:cs="Arial"/>
                <w:highlight w:val="cyan"/>
                <w:lang w:val="en-US"/>
              </w:rPr>
              <w:t>€50 - €99 per month</w:t>
            </w:r>
          </w:p>
          <w:p w14:paraId="37EE4465" w14:textId="77777777" w:rsidR="00D411FC" w:rsidRPr="00D411FC" w:rsidRDefault="00D411FC" w:rsidP="00D411FC">
            <w:pPr>
              <w:pStyle w:val="Paragraphedeliste"/>
              <w:numPr>
                <w:ilvl w:val="0"/>
                <w:numId w:val="31"/>
              </w:numPr>
              <w:spacing w:after="0" w:line="240" w:lineRule="auto"/>
              <w:rPr>
                <w:rFonts w:ascii="Arial" w:hAnsi="Arial" w:cs="Arial"/>
                <w:highlight w:val="cyan"/>
                <w:lang w:val="en-US"/>
              </w:rPr>
            </w:pPr>
            <w:r w:rsidRPr="00D411FC">
              <w:rPr>
                <w:rFonts w:ascii="Arial" w:hAnsi="Arial" w:cs="Arial"/>
                <w:highlight w:val="cyan"/>
                <w:lang w:val="en-US"/>
              </w:rPr>
              <w:t>€100 - €199 per month</w:t>
            </w:r>
          </w:p>
          <w:p w14:paraId="4AC2AC09" w14:textId="77777777" w:rsidR="00D411FC" w:rsidRPr="00D411FC" w:rsidRDefault="00D411FC" w:rsidP="00D411FC">
            <w:pPr>
              <w:pStyle w:val="Paragraphedeliste"/>
              <w:numPr>
                <w:ilvl w:val="0"/>
                <w:numId w:val="31"/>
              </w:numPr>
              <w:spacing w:after="0" w:line="240" w:lineRule="auto"/>
              <w:rPr>
                <w:rFonts w:ascii="Arial" w:hAnsi="Arial" w:cs="Arial"/>
                <w:highlight w:val="cyan"/>
                <w:lang w:val="en-US"/>
              </w:rPr>
            </w:pPr>
            <w:r w:rsidRPr="00D411FC">
              <w:rPr>
                <w:rFonts w:ascii="Arial" w:hAnsi="Arial" w:cs="Arial"/>
                <w:highlight w:val="cyan"/>
                <w:lang w:val="en-US"/>
              </w:rPr>
              <w:t>€200 - €499 per month</w:t>
            </w:r>
          </w:p>
          <w:p w14:paraId="294EAAD7" w14:textId="77777777" w:rsidR="00D411FC" w:rsidRPr="00D411FC" w:rsidRDefault="00D411FC" w:rsidP="00D411FC">
            <w:pPr>
              <w:pStyle w:val="Paragraphedeliste"/>
              <w:numPr>
                <w:ilvl w:val="0"/>
                <w:numId w:val="31"/>
              </w:numPr>
              <w:spacing w:after="0" w:line="240" w:lineRule="auto"/>
              <w:rPr>
                <w:rFonts w:ascii="Arial" w:hAnsi="Arial" w:cs="Arial"/>
                <w:highlight w:val="cyan"/>
                <w:lang w:val="en-US"/>
              </w:rPr>
            </w:pPr>
            <w:r w:rsidRPr="00D411FC">
              <w:rPr>
                <w:rFonts w:ascii="Arial" w:hAnsi="Arial" w:cs="Arial"/>
                <w:highlight w:val="cyan"/>
                <w:lang w:val="en-US"/>
              </w:rPr>
              <w:t>€500 - €999 per month</w:t>
            </w:r>
          </w:p>
          <w:p w14:paraId="49FCBE37" w14:textId="77777777" w:rsidR="00D411FC" w:rsidRPr="00D411FC" w:rsidRDefault="00D411FC" w:rsidP="00D411FC">
            <w:pPr>
              <w:pStyle w:val="Paragraphedeliste"/>
              <w:numPr>
                <w:ilvl w:val="0"/>
                <w:numId w:val="31"/>
              </w:numPr>
              <w:spacing w:after="0" w:line="240" w:lineRule="auto"/>
              <w:rPr>
                <w:rFonts w:ascii="Arial" w:hAnsi="Arial" w:cs="Arial"/>
                <w:highlight w:val="cyan"/>
                <w:lang w:val="en-US"/>
              </w:rPr>
            </w:pPr>
            <w:r w:rsidRPr="00D411FC">
              <w:rPr>
                <w:rFonts w:ascii="Arial" w:hAnsi="Arial" w:cs="Arial"/>
                <w:highlight w:val="cyan"/>
                <w:lang w:val="en-US"/>
              </w:rPr>
              <w:t>More than €1,000 per month</w:t>
            </w:r>
          </w:p>
          <w:p w14:paraId="001A2218" w14:textId="77777777" w:rsidR="00D411FC" w:rsidRPr="00D411FC" w:rsidRDefault="00D411FC" w:rsidP="00D411FC">
            <w:pPr>
              <w:pStyle w:val="Paragraphedeliste"/>
              <w:numPr>
                <w:ilvl w:val="0"/>
                <w:numId w:val="31"/>
              </w:numPr>
              <w:spacing w:after="0" w:line="240" w:lineRule="auto"/>
              <w:rPr>
                <w:rFonts w:ascii="Arial" w:hAnsi="Arial" w:cs="Arial"/>
                <w:highlight w:val="cyan"/>
                <w:lang w:val="en-US"/>
              </w:rPr>
            </w:pPr>
            <w:r w:rsidRPr="00D411FC">
              <w:rPr>
                <w:rFonts w:ascii="Arial" w:hAnsi="Arial" w:cs="Arial"/>
                <w:highlight w:val="cyan"/>
                <w:lang w:val="en-US"/>
              </w:rPr>
              <w:t>I prefer not to answer (even if I understand that answers are fully anonymous)</w:t>
            </w:r>
          </w:p>
          <w:p w14:paraId="5C1C9666" w14:textId="77777777" w:rsidR="00D411FC" w:rsidRPr="00D411FC" w:rsidRDefault="00D411FC" w:rsidP="00D411FC">
            <w:pPr>
              <w:rPr>
                <w:rFonts w:ascii="Arial" w:hAnsi="Arial" w:cs="Arial"/>
                <w:b/>
                <w:color w:val="FF0000"/>
                <w:highlight w:val="cyan"/>
              </w:rPr>
            </w:pPr>
          </w:p>
        </w:tc>
      </w:tr>
      <w:tr w:rsidR="00D411FC" w:rsidRPr="00393AA4" w14:paraId="7912B748" w14:textId="77777777" w:rsidTr="00D411FC">
        <w:tc>
          <w:tcPr>
            <w:tcW w:w="683" w:type="dxa"/>
          </w:tcPr>
          <w:p w14:paraId="660FCAA1" w14:textId="5E0E3BC4" w:rsidR="00D411FC" w:rsidRPr="00D411FC" w:rsidRDefault="00D411FC" w:rsidP="00D411FC">
            <w:pPr>
              <w:rPr>
                <w:rFonts w:ascii="Arial" w:hAnsi="Arial" w:cs="Arial"/>
                <w:highlight w:val="cyan"/>
              </w:rPr>
            </w:pPr>
            <w:r w:rsidRPr="00D411FC">
              <w:rPr>
                <w:rFonts w:ascii="Arial" w:hAnsi="Arial" w:cs="Arial"/>
                <w:highlight w:val="cyan"/>
              </w:rPr>
              <w:lastRenderedPageBreak/>
              <w:t>F.6</w:t>
            </w:r>
          </w:p>
        </w:tc>
        <w:tc>
          <w:tcPr>
            <w:tcW w:w="8526" w:type="dxa"/>
          </w:tcPr>
          <w:p w14:paraId="6317BCB8" w14:textId="77777777" w:rsidR="00D411FC" w:rsidRPr="00D411FC" w:rsidRDefault="00D411FC" w:rsidP="00D411FC">
            <w:pPr>
              <w:rPr>
                <w:rFonts w:ascii="Arial" w:hAnsi="Arial" w:cs="Arial"/>
                <w:highlight w:val="cyan"/>
              </w:rPr>
            </w:pPr>
            <w:r w:rsidRPr="00D411FC">
              <w:rPr>
                <w:rFonts w:ascii="Arial" w:hAnsi="Arial" w:cs="Arial"/>
                <w:b/>
                <w:bCs/>
                <w:color w:val="FF0000"/>
                <w:highlight w:val="cyan"/>
              </w:rPr>
              <w:t>SC</w:t>
            </w:r>
          </w:p>
          <w:p w14:paraId="20AFDBFA" w14:textId="77777777" w:rsidR="00D411FC" w:rsidRPr="00D411FC" w:rsidRDefault="00D411FC" w:rsidP="00D411FC">
            <w:pPr>
              <w:rPr>
                <w:rFonts w:ascii="Arial" w:hAnsi="Arial" w:cs="Arial"/>
                <w:highlight w:val="cyan"/>
              </w:rPr>
            </w:pPr>
            <w:r w:rsidRPr="00D411FC">
              <w:rPr>
                <w:rFonts w:ascii="Arial" w:hAnsi="Arial" w:cs="Arial"/>
                <w:highlight w:val="cyan"/>
              </w:rPr>
              <w:t>Please indicate the amount of the money and securities assets of your household.</w:t>
            </w:r>
          </w:p>
          <w:p w14:paraId="1596C656" w14:textId="77777777" w:rsidR="00D411FC" w:rsidRPr="00D411FC" w:rsidRDefault="00D411FC" w:rsidP="00D411FC">
            <w:pPr>
              <w:rPr>
                <w:rFonts w:ascii="Arial" w:hAnsi="Arial" w:cs="Arial"/>
                <w:highlight w:val="cyan"/>
              </w:rPr>
            </w:pPr>
          </w:p>
          <w:p w14:paraId="544393C7" w14:textId="3570FC47" w:rsidR="00D411FC" w:rsidRPr="00D411FC" w:rsidRDefault="00D411FC" w:rsidP="00D411FC">
            <w:pPr>
              <w:pStyle w:val="Paragraphedeliste"/>
              <w:numPr>
                <w:ilvl w:val="0"/>
                <w:numId w:val="32"/>
              </w:numPr>
              <w:rPr>
                <w:rFonts w:ascii="Arial" w:hAnsi="Arial" w:cs="Arial"/>
                <w:highlight w:val="cyan"/>
              </w:rPr>
            </w:pPr>
            <w:r w:rsidRPr="00D411FC">
              <w:rPr>
                <w:rFonts w:ascii="Arial" w:hAnsi="Arial" w:cs="Arial"/>
                <w:highlight w:val="cyan"/>
              </w:rPr>
              <w:t>Below EUR</w:t>
            </w:r>
            <w:r>
              <w:rPr>
                <w:rFonts w:ascii="Arial" w:hAnsi="Arial" w:cs="Arial"/>
                <w:highlight w:val="cyan"/>
              </w:rPr>
              <w:t xml:space="preserve"> 900</w:t>
            </w:r>
            <w:r w:rsidRPr="00D411FC">
              <w:rPr>
                <w:rFonts w:ascii="Arial" w:hAnsi="Arial" w:cs="Arial"/>
                <w:highlight w:val="cyan"/>
              </w:rPr>
              <w:t xml:space="preserve"> </w:t>
            </w:r>
            <w:r w:rsidRPr="00D411FC">
              <w:rPr>
                <w:rFonts w:ascii="Arial" w:hAnsi="Arial" w:cs="Arial"/>
                <w:strike/>
                <w:highlight w:val="cyan"/>
              </w:rPr>
              <w:t>500</w:t>
            </w:r>
          </w:p>
          <w:p w14:paraId="3F891E85" w14:textId="50153203" w:rsidR="00D411FC" w:rsidRPr="00D411FC" w:rsidRDefault="00D411FC" w:rsidP="00D411FC">
            <w:pPr>
              <w:pStyle w:val="Paragraphedeliste"/>
              <w:numPr>
                <w:ilvl w:val="0"/>
                <w:numId w:val="32"/>
              </w:numPr>
              <w:rPr>
                <w:rFonts w:ascii="Arial" w:hAnsi="Arial" w:cs="Arial"/>
                <w:highlight w:val="cyan"/>
              </w:rPr>
            </w:pPr>
            <w:r w:rsidRPr="00D411FC">
              <w:rPr>
                <w:rFonts w:ascii="Arial" w:hAnsi="Arial" w:cs="Arial"/>
                <w:highlight w:val="cyan"/>
              </w:rPr>
              <w:t>EUR</w:t>
            </w:r>
            <w:r>
              <w:rPr>
                <w:rFonts w:ascii="Arial" w:hAnsi="Arial" w:cs="Arial"/>
                <w:highlight w:val="cyan"/>
              </w:rPr>
              <w:t xml:space="preserve"> 900</w:t>
            </w:r>
            <w:r w:rsidRPr="00D411FC">
              <w:rPr>
                <w:rFonts w:ascii="Arial" w:hAnsi="Arial" w:cs="Arial"/>
                <w:highlight w:val="cyan"/>
              </w:rPr>
              <w:t xml:space="preserve"> </w:t>
            </w:r>
            <w:r w:rsidRPr="00D411FC">
              <w:rPr>
                <w:rFonts w:ascii="Arial" w:hAnsi="Arial" w:cs="Arial"/>
                <w:strike/>
                <w:highlight w:val="cyan"/>
              </w:rPr>
              <w:t>500</w:t>
            </w:r>
            <w:r w:rsidRPr="00D411FC">
              <w:rPr>
                <w:rFonts w:ascii="Arial" w:hAnsi="Arial" w:cs="Arial"/>
                <w:highlight w:val="cyan"/>
              </w:rPr>
              <w:t xml:space="preserve"> to below EUR 2000</w:t>
            </w:r>
          </w:p>
          <w:p w14:paraId="0A64BD5F" w14:textId="77777777" w:rsidR="00D411FC" w:rsidRPr="00D411FC" w:rsidRDefault="00D411FC" w:rsidP="00D411FC">
            <w:pPr>
              <w:pStyle w:val="Paragraphedeliste"/>
              <w:numPr>
                <w:ilvl w:val="0"/>
                <w:numId w:val="32"/>
              </w:numPr>
              <w:rPr>
                <w:rFonts w:ascii="Arial" w:hAnsi="Arial" w:cs="Arial"/>
                <w:highlight w:val="cyan"/>
              </w:rPr>
            </w:pPr>
            <w:r w:rsidRPr="00D411FC">
              <w:rPr>
                <w:rFonts w:ascii="Arial" w:hAnsi="Arial" w:cs="Arial"/>
                <w:highlight w:val="cyan"/>
              </w:rPr>
              <w:t>EUR 2000 to below EUR 5000</w:t>
            </w:r>
          </w:p>
          <w:p w14:paraId="55C18BF3" w14:textId="77777777" w:rsidR="00D411FC" w:rsidRPr="00D411FC" w:rsidRDefault="00D411FC" w:rsidP="00D411FC">
            <w:pPr>
              <w:pStyle w:val="Paragraphedeliste"/>
              <w:numPr>
                <w:ilvl w:val="0"/>
                <w:numId w:val="32"/>
              </w:numPr>
              <w:rPr>
                <w:rFonts w:ascii="Arial" w:hAnsi="Arial" w:cs="Arial"/>
                <w:highlight w:val="cyan"/>
              </w:rPr>
            </w:pPr>
            <w:r w:rsidRPr="00D411FC">
              <w:rPr>
                <w:rFonts w:ascii="Arial" w:hAnsi="Arial" w:cs="Arial"/>
                <w:highlight w:val="cyan"/>
              </w:rPr>
              <w:t>EUR 5000 to below EUR 10,000</w:t>
            </w:r>
          </w:p>
          <w:p w14:paraId="7D22CA15" w14:textId="77777777" w:rsidR="00D411FC" w:rsidRPr="00D411FC" w:rsidRDefault="00D411FC" w:rsidP="00D411FC">
            <w:pPr>
              <w:pStyle w:val="Paragraphedeliste"/>
              <w:numPr>
                <w:ilvl w:val="0"/>
                <w:numId w:val="32"/>
              </w:numPr>
              <w:rPr>
                <w:rFonts w:ascii="Arial" w:hAnsi="Arial" w:cs="Arial"/>
                <w:highlight w:val="cyan"/>
              </w:rPr>
            </w:pPr>
            <w:r w:rsidRPr="00D411FC">
              <w:rPr>
                <w:rFonts w:ascii="Arial" w:hAnsi="Arial" w:cs="Arial"/>
                <w:highlight w:val="cyan"/>
              </w:rPr>
              <w:t>EUR 10,000 to below EUR 20,000</w:t>
            </w:r>
          </w:p>
          <w:p w14:paraId="3AAF7B8B" w14:textId="77777777" w:rsidR="00D411FC" w:rsidRPr="00D411FC" w:rsidRDefault="00D411FC" w:rsidP="00D411FC">
            <w:pPr>
              <w:pStyle w:val="Paragraphedeliste"/>
              <w:numPr>
                <w:ilvl w:val="0"/>
                <w:numId w:val="32"/>
              </w:numPr>
              <w:rPr>
                <w:rFonts w:ascii="Arial" w:hAnsi="Arial" w:cs="Arial"/>
                <w:highlight w:val="cyan"/>
              </w:rPr>
            </w:pPr>
            <w:r w:rsidRPr="00D411FC">
              <w:rPr>
                <w:rFonts w:ascii="Arial" w:hAnsi="Arial" w:cs="Arial"/>
                <w:highlight w:val="cyan"/>
              </w:rPr>
              <w:t>EUR 20,000 to below EUR 50,000</w:t>
            </w:r>
          </w:p>
          <w:p w14:paraId="79235D55" w14:textId="77777777" w:rsidR="00D411FC" w:rsidRPr="00D411FC" w:rsidRDefault="00D411FC" w:rsidP="00D411FC">
            <w:pPr>
              <w:pStyle w:val="Paragraphedeliste"/>
              <w:numPr>
                <w:ilvl w:val="0"/>
                <w:numId w:val="32"/>
              </w:numPr>
              <w:rPr>
                <w:rFonts w:ascii="Arial" w:hAnsi="Arial" w:cs="Arial"/>
                <w:highlight w:val="cyan"/>
              </w:rPr>
            </w:pPr>
            <w:r w:rsidRPr="00D411FC">
              <w:rPr>
                <w:rFonts w:ascii="Arial" w:hAnsi="Arial" w:cs="Arial"/>
                <w:highlight w:val="cyan"/>
              </w:rPr>
              <w:t>EUR 50,000 to below EUR 100,000</w:t>
            </w:r>
          </w:p>
          <w:p w14:paraId="5CC07DEA" w14:textId="77777777" w:rsidR="00D411FC" w:rsidRPr="00D411FC" w:rsidRDefault="00D411FC" w:rsidP="00D411FC">
            <w:pPr>
              <w:pStyle w:val="Paragraphedeliste"/>
              <w:numPr>
                <w:ilvl w:val="0"/>
                <w:numId w:val="32"/>
              </w:numPr>
              <w:rPr>
                <w:rFonts w:ascii="Arial" w:hAnsi="Arial" w:cs="Arial"/>
                <w:highlight w:val="cyan"/>
              </w:rPr>
            </w:pPr>
            <w:r w:rsidRPr="00D411FC">
              <w:rPr>
                <w:rFonts w:ascii="Arial" w:hAnsi="Arial" w:cs="Arial"/>
                <w:highlight w:val="cyan"/>
              </w:rPr>
              <w:t>EUR 100,000 to below EUR 250,000</w:t>
            </w:r>
          </w:p>
          <w:p w14:paraId="5FAB538C" w14:textId="77777777" w:rsidR="00D411FC" w:rsidRPr="00D411FC" w:rsidRDefault="00D411FC" w:rsidP="00D411FC">
            <w:pPr>
              <w:pStyle w:val="Paragraphedeliste"/>
              <w:numPr>
                <w:ilvl w:val="0"/>
                <w:numId w:val="32"/>
              </w:numPr>
              <w:rPr>
                <w:rFonts w:ascii="Arial" w:hAnsi="Arial" w:cs="Arial"/>
                <w:highlight w:val="cyan"/>
              </w:rPr>
            </w:pPr>
            <w:r w:rsidRPr="00D411FC">
              <w:rPr>
                <w:rFonts w:ascii="Arial" w:hAnsi="Arial" w:cs="Arial"/>
                <w:highlight w:val="cyan"/>
              </w:rPr>
              <w:t>EUR 250,000 or more</w:t>
            </w:r>
          </w:p>
          <w:p w14:paraId="06DD765E" w14:textId="4AB0FE05" w:rsidR="00D411FC" w:rsidRPr="00D411FC" w:rsidRDefault="00D411FC" w:rsidP="00D411FC">
            <w:pPr>
              <w:rPr>
                <w:rFonts w:ascii="Arial" w:hAnsi="Arial" w:cs="Arial"/>
                <w:b/>
                <w:bCs/>
                <w:color w:val="FF0000"/>
                <w:highlight w:val="cyan"/>
              </w:rPr>
            </w:pPr>
            <w:r w:rsidRPr="00D411FC">
              <w:rPr>
                <w:rFonts w:ascii="Arial" w:hAnsi="Arial" w:cs="Arial"/>
                <w:highlight w:val="cyan"/>
              </w:rPr>
              <w:t>I prefer not to answer (even if I understand that answers are fully anonymous)</w:t>
            </w:r>
          </w:p>
        </w:tc>
      </w:tr>
    </w:tbl>
    <w:p w14:paraId="71B9DE25" w14:textId="77777777" w:rsidR="00BE3AED" w:rsidRPr="00B60E12" w:rsidRDefault="00BE3AED" w:rsidP="00BE3AED">
      <w:pPr>
        <w:rPr>
          <w:rFonts w:ascii="Arial" w:hAnsi="Arial" w:cs="Arial"/>
          <w:bCs/>
          <w:sz w:val="22"/>
          <w:szCs w:val="22"/>
          <w:highlight w:val="yellow"/>
        </w:rPr>
      </w:pPr>
    </w:p>
    <w:p w14:paraId="028C22F6" w14:textId="77777777" w:rsidR="00BE3AED" w:rsidRPr="00BE5B6E" w:rsidRDefault="00BE3AED" w:rsidP="00BE3AED">
      <w:pPr>
        <w:rPr>
          <w:rFonts w:ascii="Arial" w:hAnsi="Arial" w:cs="Arial"/>
          <w:bCs/>
          <w:color w:val="FF0000"/>
          <w:sz w:val="22"/>
          <w:szCs w:val="22"/>
        </w:rPr>
      </w:pPr>
    </w:p>
    <w:p w14:paraId="5525F209" w14:textId="77777777" w:rsidR="00BE3AED" w:rsidRDefault="00BE3AED" w:rsidP="00BE3AED">
      <w:pPr>
        <w:rPr>
          <w:rFonts w:ascii="Arial" w:hAnsi="Arial" w:cs="Arial"/>
          <w:bCs/>
          <w:sz w:val="22"/>
          <w:szCs w:val="22"/>
        </w:rPr>
      </w:pPr>
    </w:p>
    <w:p w14:paraId="2BC325BB" w14:textId="77777777" w:rsidR="00BE3AED" w:rsidRPr="001079C8" w:rsidRDefault="00BE3AED" w:rsidP="00BE3AED">
      <w:pPr>
        <w:rPr>
          <w:rFonts w:ascii="Arial" w:hAnsi="Arial" w:cs="Arial"/>
          <w:bCs/>
          <w:sz w:val="22"/>
          <w:szCs w:val="22"/>
        </w:rPr>
      </w:pPr>
      <w:r w:rsidRPr="001079C8">
        <w:rPr>
          <w:rFonts w:ascii="Arial" w:hAnsi="Arial" w:cs="Arial"/>
          <w:bCs/>
          <w:sz w:val="22"/>
          <w:szCs w:val="22"/>
        </w:rPr>
        <w:br w:type="page"/>
      </w:r>
    </w:p>
    <w:p w14:paraId="35AA35E1" w14:textId="77777777" w:rsidR="00740AF5" w:rsidRPr="00347E5F" w:rsidRDefault="00740AF5" w:rsidP="00740AF5">
      <w:pPr>
        <w:rPr>
          <w:rFonts w:ascii="Arial" w:hAnsi="Arial" w:cs="Arial"/>
          <w:b/>
          <w:sz w:val="22"/>
          <w:szCs w:val="22"/>
          <w:lang w:val="fr-FR"/>
        </w:rPr>
      </w:pPr>
      <w:r w:rsidRPr="00347E5F">
        <w:rPr>
          <w:rFonts w:ascii="Arial" w:hAnsi="Arial" w:cs="Arial"/>
          <w:b/>
          <w:sz w:val="22"/>
          <w:szCs w:val="22"/>
          <w:lang w:val="fr-FR"/>
        </w:rPr>
        <w:lastRenderedPageBreak/>
        <w:t>PART A: Interest</w:t>
      </w:r>
    </w:p>
    <w:p w14:paraId="3C32BF9C" w14:textId="77777777" w:rsidR="00740AF5" w:rsidRDefault="00740AF5" w:rsidP="00740AF5">
      <w:pPr>
        <w:rPr>
          <w:rFonts w:ascii="Arial" w:hAnsi="Arial" w:cs="Arial"/>
          <w:b/>
          <w:strike/>
          <w:color w:val="FF0000"/>
          <w:sz w:val="22"/>
          <w:szCs w:val="22"/>
        </w:rPr>
      </w:pPr>
    </w:p>
    <w:p w14:paraId="01ED96C5" w14:textId="77777777" w:rsidR="00740AF5" w:rsidRPr="001469E1" w:rsidRDefault="00740AF5" w:rsidP="00740AF5">
      <w:pPr>
        <w:rPr>
          <w:rFonts w:ascii="Arial" w:hAnsi="Arial" w:cs="Arial"/>
          <w:sz w:val="22"/>
          <w:szCs w:val="22"/>
        </w:rPr>
      </w:pPr>
    </w:p>
    <w:tbl>
      <w:tblPr>
        <w:tblStyle w:val="Grilledutableau"/>
        <w:tblW w:w="9209" w:type="dxa"/>
        <w:tblLook w:val="04A0" w:firstRow="1" w:lastRow="0" w:firstColumn="1" w:lastColumn="0" w:noHBand="0" w:noVBand="1"/>
      </w:tblPr>
      <w:tblGrid>
        <w:gridCol w:w="737"/>
        <w:gridCol w:w="7074"/>
        <w:gridCol w:w="1398"/>
      </w:tblGrid>
      <w:tr w:rsidR="00740AF5" w:rsidRPr="001469E1" w14:paraId="1A235369" w14:textId="77777777" w:rsidTr="000806AA">
        <w:trPr>
          <w:trHeight w:val="1882"/>
        </w:trPr>
        <w:tc>
          <w:tcPr>
            <w:tcW w:w="687" w:type="dxa"/>
          </w:tcPr>
          <w:p w14:paraId="12BDC7E7" w14:textId="77777777" w:rsidR="00740AF5" w:rsidRPr="001469E1" w:rsidRDefault="00740AF5" w:rsidP="00482D01">
            <w:pPr>
              <w:rPr>
                <w:rFonts w:ascii="Arial" w:hAnsi="Arial" w:cs="Arial"/>
              </w:rPr>
            </w:pPr>
            <w:r>
              <w:rPr>
                <w:rFonts w:ascii="Arial" w:hAnsi="Arial" w:cs="Arial"/>
              </w:rPr>
              <w:t>A.1</w:t>
            </w:r>
          </w:p>
        </w:tc>
        <w:tc>
          <w:tcPr>
            <w:tcW w:w="7118" w:type="dxa"/>
            <w:shd w:val="clear" w:color="auto" w:fill="auto"/>
          </w:tcPr>
          <w:p w14:paraId="15AAB593" w14:textId="77777777" w:rsidR="00740AF5" w:rsidRPr="00AD49F4" w:rsidRDefault="00740AF5" w:rsidP="00482D01">
            <w:pPr>
              <w:rPr>
                <w:rFonts w:ascii="Arial" w:hAnsi="Arial" w:cs="Arial"/>
                <w:b/>
                <w:bCs/>
                <w:color w:val="FF0000"/>
              </w:rPr>
            </w:pPr>
            <w:r w:rsidRPr="00AD49F4">
              <w:rPr>
                <w:rFonts w:ascii="Arial" w:hAnsi="Arial" w:cs="Arial"/>
                <w:b/>
                <w:bCs/>
                <w:color w:val="FF0000"/>
              </w:rPr>
              <w:t>SC – STOP INTER IF CODE 3 SELECTED</w:t>
            </w:r>
          </w:p>
          <w:p w14:paraId="51048BE9" w14:textId="77777777" w:rsidR="00740AF5" w:rsidRPr="001469E1" w:rsidRDefault="00740AF5" w:rsidP="00482D01">
            <w:pPr>
              <w:rPr>
                <w:rFonts w:ascii="Arial" w:hAnsi="Arial" w:cs="Arial"/>
              </w:rPr>
            </w:pPr>
            <w:r w:rsidRPr="001469E1">
              <w:rPr>
                <w:rFonts w:ascii="Arial" w:hAnsi="Arial" w:cs="Arial"/>
              </w:rPr>
              <w:t xml:space="preserve">Which of the following statements applies to you with regard to financial decisions (e.g., investing money)? </w:t>
            </w:r>
          </w:p>
          <w:p w14:paraId="36785CBC" w14:textId="77777777" w:rsidR="00740AF5" w:rsidRPr="001469E1" w:rsidRDefault="00740AF5" w:rsidP="00482D01">
            <w:pPr>
              <w:rPr>
                <w:rFonts w:ascii="Arial" w:hAnsi="Arial" w:cs="Arial"/>
              </w:rPr>
            </w:pPr>
          </w:p>
          <w:p w14:paraId="428A7223" w14:textId="77777777" w:rsidR="00740AF5" w:rsidRPr="001469E1" w:rsidRDefault="00740AF5" w:rsidP="00740AF5">
            <w:pPr>
              <w:pStyle w:val="Paragraphedeliste"/>
              <w:numPr>
                <w:ilvl w:val="0"/>
                <w:numId w:val="1"/>
              </w:numPr>
              <w:rPr>
                <w:rFonts w:ascii="Arial" w:hAnsi="Arial" w:cs="Arial"/>
                <w:lang w:val="en-US"/>
              </w:rPr>
            </w:pPr>
            <w:r w:rsidRPr="001469E1">
              <w:rPr>
                <w:rFonts w:ascii="Arial" w:hAnsi="Arial" w:cs="Arial"/>
                <w:lang w:val="en-US"/>
              </w:rPr>
              <w:t>I make the financial decisions alone.</w:t>
            </w:r>
          </w:p>
          <w:p w14:paraId="54497A63" w14:textId="77777777" w:rsidR="00740AF5" w:rsidRPr="001469E1" w:rsidRDefault="00740AF5" w:rsidP="00740AF5">
            <w:pPr>
              <w:pStyle w:val="Paragraphedeliste"/>
              <w:numPr>
                <w:ilvl w:val="0"/>
                <w:numId w:val="1"/>
              </w:numPr>
              <w:rPr>
                <w:rFonts w:ascii="Arial" w:hAnsi="Arial" w:cs="Arial"/>
                <w:lang w:val="en-US"/>
              </w:rPr>
            </w:pPr>
            <w:r w:rsidRPr="001469E1">
              <w:rPr>
                <w:rFonts w:ascii="Arial" w:hAnsi="Arial" w:cs="Arial"/>
                <w:lang w:val="en-US"/>
              </w:rPr>
              <w:t>I make financial decisions together with my partner.</w:t>
            </w:r>
          </w:p>
          <w:p w14:paraId="21E9015B" w14:textId="77777777" w:rsidR="00740AF5" w:rsidRPr="001469E1" w:rsidRDefault="00740AF5" w:rsidP="00740AF5">
            <w:pPr>
              <w:pStyle w:val="Paragraphedeliste"/>
              <w:numPr>
                <w:ilvl w:val="0"/>
                <w:numId w:val="1"/>
              </w:numPr>
              <w:rPr>
                <w:rFonts w:ascii="Arial" w:hAnsi="Arial" w:cs="Arial"/>
                <w:lang w:val="en-US"/>
              </w:rPr>
            </w:pPr>
            <w:r w:rsidRPr="001469E1">
              <w:rPr>
                <w:rFonts w:ascii="Arial" w:hAnsi="Arial" w:cs="Arial"/>
                <w:lang w:val="en-US"/>
              </w:rPr>
              <w:t>I do not make the financial decisions myself, someone else does.</w:t>
            </w:r>
          </w:p>
          <w:p w14:paraId="02E5CE4A" w14:textId="77777777" w:rsidR="00740AF5" w:rsidRPr="001469E1" w:rsidRDefault="00740AF5" w:rsidP="00482D01">
            <w:pPr>
              <w:rPr>
                <w:rFonts w:ascii="Arial" w:hAnsi="Arial" w:cs="Arial"/>
              </w:rPr>
            </w:pPr>
          </w:p>
        </w:tc>
        <w:tc>
          <w:tcPr>
            <w:tcW w:w="1404" w:type="dxa"/>
            <w:shd w:val="clear" w:color="auto" w:fill="auto"/>
          </w:tcPr>
          <w:p w14:paraId="45279246" w14:textId="77777777" w:rsidR="00740AF5" w:rsidRPr="001469E1" w:rsidRDefault="00740AF5" w:rsidP="00482D01">
            <w:pPr>
              <w:rPr>
                <w:rFonts w:ascii="Arial" w:hAnsi="Arial" w:cs="Arial"/>
                <w:i/>
                <w:iCs/>
                <w:color w:val="000000" w:themeColor="text1"/>
                <w:highlight w:val="cyan"/>
              </w:rPr>
            </w:pPr>
          </w:p>
        </w:tc>
      </w:tr>
      <w:tr w:rsidR="00BB3171" w:rsidRPr="001469E1" w14:paraId="17594012" w14:textId="77777777" w:rsidTr="00BB3171">
        <w:trPr>
          <w:trHeight w:val="274"/>
        </w:trPr>
        <w:tc>
          <w:tcPr>
            <w:tcW w:w="687" w:type="dxa"/>
          </w:tcPr>
          <w:p w14:paraId="4303FF9C" w14:textId="08BDEA7B" w:rsidR="00BB3171" w:rsidRPr="00BB3171" w:rsidRDefault="00BB3171" w:rsidP="00482D01">
            <w:pPr>
              <w:rPr>
                <w:rFonts w:ascii="Arial" w:hAnsi="Arial" w:cs="Arial"/>
                <w:highlight w:val="yellow"/>
              </w:rPr>
            </w:pPr>
            <w:r w:rsidRPr="00BB3171">
              <w:rPr>
                <w:rFonts w:ascii="Arial" w:hAnsi="Arial" w:cs="Arial"/>
                <w:highlight w:val="yellow"/>
              </w:rPr>
              <w:t>A.2</w:t>
            </w:r>
          </w:p>
        </w:tc>
        <w:tc>
          <w:tcPr>
            <w:tcW w:w="7118" w:type="dxa"/>
            <w:shd w:val="clear" w:color="auto" w:fill="auto"/>
          </w:tcPr>
          <w:p w14:paraId="0B71CF94" w14:textId="7C176415" w:rsidR="00BB3171" w:rsidRPr="00BB3171" w:rsidRDefault="00BB3171" w:rsidP="00482D01">
            <w:pPr>
              <w:rPr>
                <w:rFonts w:ascii="Arial" w:hAnsi="Arial" w:cs="Arial"/>
                <w:b/>
                <w:bCs/>
                <w:color w:val="FF0000"/>
                <w:highlight w:val="yellow"/>
              </w:rPr>
            </w:pPr>
            <w:r w:rsidRPr="00BB3171">
              <w:rPr>
                <w:rFonts w:ascii="Arial" w:hAnsi="Arial" w:cs="Arial"/>
                <w:b/>
                <w:bCs/>
                <w:color w:val="FF0000"/>
                <w:highlight w:val="yellow"/>
              </w:rPr>
              <w:t>DELETE QUESTION</w:t>
            </w:r>
          </w:p>
        </w:tc>
        <w:tc>
          <w:tcPr>
            <w:tcW w:w="1404" w:type="dxa"/>
            <w:shd w:val="clear" w:color="auto" w:fill="auto"/>
          </w:tcPr>
          <w:p w14:paraId="28351451" w14:textId="77777777" w:rsidR="00BB3171" w:rsidRPr="001469E1" w:rsidRDefault="00BB3171" w:rsidP="00482D01">
            <w:pPr>
              <w:rPr>
                <w:rFonts w:ascii="Arial" w:hAnsi="Arial" w:cs="Arial"/>
                <w:i/>
                <w:iCs/>
                <w:color w:val="000000" w:themeColor="text1"/>
                <w:highlight w:val="cyan"/>
              </w:rPr>
            </w:pPr>
          </w:p>
        </w:tc>
      </w:tr>
      <w:tr w:rsidR="00BB3171" w:rsidRPr="001469E1" w14:paraId="41B8733D" w14:textId="77777777" w:rsidTr="00BB3171">
        <w:trPr>
          <w:trHeight w:val="274"/>
        </w:trPr>
        <w:tc>
          <w:tcPr>
            <w:tcW w:w="687" w:type="dxa"/>
          </w:tcPr>
          <w:p w14:paraId="4E8F0506" w14:textId="71B5D262" w:rsidR="00BB3171" w:rsidRPr="00BB3171" w:rsidRDefault="00BB3171" w:rsidP="00482D01">
            <w:pPr>
              <w:rPr>
                <w:rFonts w:ascii="Arial" w:hAnsi="Arial" w:cs="Arial"/>
                <w:highlight w:val="yellow"/>
              </w:rPr>
            </w:pPr>
            <w:r w:rsidRPr="00BB3171">
              <w:rPr>
                <w:rFonts w:ascii="Arial" w:hAnsi="Arial" w:cs="Arial"/>
                <w:highlight w:val="yellow"/>
              </w:rPr>
              <w:t>A.3</w:t>
            </w:r>
          </w:p>
        </w:tc>
        <w:tc>
          <w:tcPr>
            <w:tcW w:w="7118" w:type="dxa"/>
            <w:shd w:val="clear" w:color="auto" w:fill="auto"/>
          </w:tcPr>
          <w:p w14:paraId="5FC090B8" w14:textId="40778BCE" w:rsidR="00BB3171" w:rsidRPr="00BB3171" w:rsidRDefault="00BB3171" w:rsidP="00482D01">
            <w:pPr>
              <w:rPr>
                <w:rFonts w:ascii="Arial" w:hAnsi="Arial" w:cs="Arial"/>
                <w:b/>
                <w:bCs/>
                <w:color w:val="FF0000"/>
                <w:highlight w:val="yellow"/>
              </w:rPr>
            </w:pPr>
            <w:r w:rsidRPr="00BB3171">
              <w:rPr>
                <w:rFonts w:ascii="Arial" w:hAnsi="Arial" w:cs="Arial"/>
                <w:b/>
                <w:bCs/>
                <w:color w:val="FF0000"/>
                <w:highlight w:val="yellow"/>
              </w:rPr>
              <w:t>DELETE QUESTION</w:t>
            </w:r>
          </w:p>
        </w:tc>
        <w:tc>
          <w:tcPr>
            <w:tcW w:w="1404" w:type="dxa"/>
            <w:shd w:val="clear" w:color="auto" w:fill="auto"/>
          </w:tcPr>
          <w:p w14:paraId="797CBF01" w14:textId="77777777" w:rsidR="00BB3171" w:rsidRPr="001469E1" w:rsidRDefault="00BB3171" w:rsidP="00482D01">
            <w:pPr>
              <w:rPr>
                <w:rFonts w:ascii="Arial" w:hAnsi="Arial" w:cs="Arial"/>
                <w:i/>
                <w:iCs/>
                <w:color w:val="000000" w:themeColor="text1"/>
                <w:highlight w:val="cyan"/>
              </w:rPr>
            </w:pPr>
          </w:p>
        </w:tc>
      </w:tr>
      <w:tr w:rsidR="000806AA" w:rsidRPr="001469E1" w14:paraId="6FF53987" w14:textId="77777777" w:rsidTr="000806AA">
        <w:tc>
          <w:tcPr>
            <w:tcW w:w="687" w:type="dxa"/>
          </w:tcPr>
          <w:p w14:paraId="5843B4AA" w14:textId="3008A62C" w:rsidR="000806AA" w:rsidRPr="00B63043" w:rsidRDefault="000806AA" w:rsidP="000806AA">
            <w:pPr>
              <w:rPr>
                <w:rFonts w:ascii="Arial" w:hAnsi="Arial" w:cs="Arial"/>
                <w:highlight w:val="green"/>
              </w:rPr>
            </w:pPr>
            <w:r w:rsidRPr="00B63043">
              <w:rPr>
                <w:rFonts w:ascii="Arial" w:hAnsi="Arial" w:cs="Arial"/>
                <w:highlight w:val="green"/>
              </w:rPr>
              <w:t>A.</w:t>
            </w:r>
            <w:r w:rsidR="00B63043" w:rsidRPr="00B63043">
              <w:rPr>
                <w:rFonts w:ascii="Arial" w:hAnsi="Arial" w:cs="Arial"/>
                <w:highlight w:val="green"/>
              </w:rPr>
              <w:t>2</w:t>
            </w:r>
          </w:p>
        </w:tc>
        <w:tc>
          <w:tcPr>
            <w:tcW w:w="7118" w:type="dxa"/>
            <w:shd w:val="clear" w:color="auto" w:fill="auto"/>
          </w:tcPr>
          <w:p w14:paraId="6F322FB8" w14:textId="77777777" w:rsidR="00B63043" w:rsidRPr="00B63043" w:rsidRDefault="00B63043" w:rsidP="00B63043">
            <w:pPr>
              <w:rPr>
                <w:rFonts w:asciiTheme="minorBidi" w:hAnsiTheme="minorBidi"/>
                <w:sz w:val="22"/>
                <w:szCs w:val="22"/>
                <w:highlight w:val="yellow"/>
                <w:lang w:val="en-GB"/>
              </w:rPr>
            </w:pPr>
            <w:r w:rsidRPr="00B63043">
              <w:rPr>
                <w:rFonts w:asciiTheme="minorBidi" w:hAnsiTheme="minorBidi"/>
                <w:sz w:val="22"/>
                <w:szCs w:val="22"/>
                <w:highlight w:val="yellow"/>
                <w:lang w:val="en-GB"/>
              </w:rPr>
              <w:t xml:space="preserve">What are your </w:t>
            </w:r>
            <w:r w:rsidRPr="00B63043">
              <w:rPr>
                <w:rFonts w:asciiTheme="minorBidi" w:hAnsiTheme="minorBidi"/>
                <w:b/>
                <w:bCs/>
                <w:sz w:val="22"/>
                <w:szCs w:val="22"/>
                <w:highlight w:val="yellow"/>
                <w:lang w:val="en-GB"/>
              </w:rPr>
              <w:t>financial objectives</w:t>
            </w:r>
            <w:r w:rsidRPr="00B63043">
              <w:rPr>
                <w:rFonts w:asciiTheme="minorBidi" w:hAnsiTheme="minorBidi"/>
                <w:sz w:val="22"/>
                <w:szCs w:val="22"/>
                <w:highlight w:val="yellow"/>
                <w:lang w:val="en-GB"/>
              </w:rPr>
              <w:t xml:space="preserve">, in other words, what do you want to achieve with your money? Please select your current objective(s) and allocate the percentage of your savings that relate to those different objective(s).   </w:t>
            </w:r>
          </w:p>
          <w:p w14:paraId="735D95C9" w14:textId="77777777" w:rsidR="00B63043" w:rsidRPr="00B63043" w:rsidRDefault="00B63043" w:rsidP="00B63043">
            <w:pPr>
              <w:rPr>
                <w:rFonts w:asciiTheme="minorBidi" w:hAnsiTheme="minorBidi"/>
                <w:i/>
                <w:iCs/>
                <w:sz w:val="22"/>
                <w:szCs w:val="22"/>
                <w:highlight w:val="yellow"/>
                <w:lang w:val="en-GB"/>
              </w:rPr>
            </w:pPr>
            <w:r w:rsidRPr="00B63043">
              <w:rPr>
                <w:rFonts w:asciiTheme="minorBidi" w:hAnsiTheme="minorBidi"/>
                <w:i/>
                <w:iCs/>
                <w:sz w:val="22"/>
                <w:szCs w:val="22"/>
                <w:highlight w:val="yellow"/>
                <w:lang w:val="en-GB"/>
              </w:rPr>
              <w:t>Please answer for each financial objective even if you want to allocate “0”</w:t>
            </w:r>
          </w:p>
          <w:p w14:paraId="6848283E" w14:textId="77777777" w:rsidR="00B63043" w:rsidRPr="00B63043" w:rsidRDefault="00B63043" w:rsidP="00B63043">
            <w:pPr>
              <w:pStyle w:val="Paragraphedeliste"/>
              <w:numPr>
                <w:ilvl w:val="0"/>
                <w:numId w:val="44"/>
              </w:numPr>
              <w:spacing w:after="0" w:line="240" w:lineRule="auto"/>
              <w:rPr>
                <w:rFonts w:asciiTheme="minorBidi" w:hAnsiTheme="minorBidi"/>
                <w:highlight w:val="yellow"/>
                <w:lang w:val="en-GB"/>
              </w:rPr>
            </w:pPr>
            <w:r w:rsidRPr="00B63043">
              <w:rPr>
                <w:rFonts w:asciiTheme="minorBidi" w:hAnsiTheme="minorBidi"/>
                <w:highlight w:val="yellow"/>
                <w:lang w:val="en-GB"/>
              </w:rPr>
              <w:t>Generate a precautionary buffer to be used in case of problem</w:t>
            </w:r>
          </w:p>
          <w:p w14:paraId="333CC5D7" w14:textId="77777777" w:rsidR="00B63043" w:rsidRPr="00B63043" w:rsidRDefault="00B63043" w:rsidP="00B63043">
            <w:pPr>
              <w:pStyle w:val="Paragraphedeliste"/>
              <w:numPr>
                <w:ilvl w:val="0"/>
                <w:numId w:val="44"/>
              </w:numPr>
              <w:spacing w:after="0" w:line="240" w:lineRule="auto"/>
              <w:rPr>
                <w:rFonts w:asciiTheme="minorBidi" w:hAnsiTheme="minorBidi"/>
                <w:highlight w:val="yellow"/>
                <w:lang w:val="en-GB"/>
              </w:rPr>
            </w:pPr>
            <w:r w:rsidRPr="00B63043">
              <w:rPr>
                <w:rFonts w:asciiTheme="minorBidi" w:hAnsiTheme="minorBidi"/>
                <w:highlight w:val="yellow"/>
                <w:lang w:val="en-GB"/>
              </w:rPr>
              <w:t>Save for retirement</w:t>
            </w:r>
          </w:p>
          <w:p w14:paraId="3D7E917D" w14:textId="77777777" w:rsidR="00B63043" w:rsidRPr="00B63043" w:rsidRDefault="00B63043" w:rsidP="00B63043">
            <w:pPr>
              <w:pStyle w:val="Paragraphedeliste"/>
              <w:numPr>
                <w:ilvl w:val="0"/>
                <w:numId w:val="44"/>
              </w:numPr>
              <w:spacing w:after="0" w:line="240" w:lineRule="auto"/>
              <w:rPr>
                <w:rFonts w:asciiTheme="minorBidi" w:hAnsiTheme="minorBidi"/>
                <w:highlight w:val="yellow"/>
                <w:lang w:val="en-GB"/>
              </w:rPr>
            </w:pPr>
            <w:r w:rsidRPr="00B63043">
              <w:rPr>
                <w:rFonts w:asciiTheme="minorBidi" w:hAnsiTheme="minorBidi"/>
                <w:highlight w:val="yellow"/>
                <w:lang w:val="en-GB"/>
              </w:rPr>
              <w:t>Generate a long-term increase in wealth that could eventually be bequeathed to my children</w:t>
            </w:r>
          </w:p>
          <w:p w14:paraId="3BA02DB8" w14:textId="77777777" w:rsidR="00B63043" w:rsidRPr="00B63043" w:rsidRDefault="00B63043" w:rsidP="00B63043">
            <w:pPr>
              <w:pStyle w:val="Paragraphedeliste"/>
              <w:numPr>
                <w:ilvl w:val="0"/>
                <w:numId w:val="44"/>
              </w:numPr>
              <w:spacing w:after="0" w:line="240" w:lineRule="auto"/>
              <w:rPr>
                <w:rFonts w:asciiTheme="minorBidi" w:hAnsiTheme="minorBidi"/>
                <w:highlight w:val="yellow"/>
                <w:lang w:val="en-GB"/>
              </w:rPr>
            </w:pPr>
            <w:r w:rsidRPr="00B63043">
              <w:rPr>
                <w:rFonts w:asciiTheme="minorBidi" w:hAnsiTheme="minorBidi"/>
                <w:highlight w:val="yellow"/>
                <w:lang w:val="en-GB"/>
              </w:rPr>
              <w:t>Generate additional income</w:t>
            </w:r>
          </w:p>
          <w:p w14:paraId="0B06C65C" w14:textId="77777777" w:rsidR="00B63043" w:rsidRPr="00B63043" w:rsidRDefault="00B63043" w:rsidP="00B63043">
            <w:pPr>
              <w:pStyle w:val="Paragraphedeliste"/>
              <w:numPr>
                <w:ilvl w:val="0"/>
                <w:numId w:val="44"/>
              </w:numPr>
              <w:spacing w:after="0" w:line="240" w:lineRule="auto"/>
              <w:rPr>
                <w:rFonts w:asciiTheme="minorBidi" w:hAnsiTheme="minorBidi"/>
                <w:highlight w:val="yellow"/>
                <w:lang w:val="en-GB"/>
              </w:rPr>
            </w:pPr>
            <w:r w:rsidRPr="00B63043">
              <w:rPr>
                <w:rFonts w:asciiTheme="minorBidi" w:hAnsiTheme="minorBidi"/>
                <w:highlight w:val="yellow"/>
                <w:lang w:val="en-GB"/>
              </w:rPr>
              <w:t>Save money for personal projects</w:t>
            </w:r>
          </w:p>
          <w:p w14:paraId="1DF47B16" w14:textId="77777777" w:rsidR="00B63043" w:rsidRPr="00B63043" w:rsidRDefault="00B63043" w:rsidP="00B63043">
            <w:pPr>
              <w:pStyle w:val="Paragraphedeliste"/>
              <w:numPr>
                <w:ilvl w:val="0"/>
                <w:numId w:val="44"/>
              </w:numPr>
              <w:spacing w:after="0" w:line="240" w:lineRule="auto"/>
              <w:rPr>
                <w:rFonts w:asciiTheme="minorBidi" w:hAnsiTheme="minorBidi"/>
                <w:highlight w:val="yellow"/>
                <w:lang w:val="en-GB"/>
              </w:rPr>
            </w:pPr>
            <w:r w:rsidRPr="00B63043">
              <w:rPr>
                <w:rFonts w:asciiTheme="minorBidi" w:hAnsiTheme="minorBidi"/>
                <w:highlight w:val="yellow"/>
                <w:lang w:val="en-GB"/>
              </w:rPr>
              <w:t>Save money for children or relatives</w:t>
            </w:r>
          </w:p>
          <w:p w14:paraId="4722AF4B" w14:textId="77777777" w:rsidR="00B63043" w:rsidRPr="00B63043" w:rsidRDefault="00B63043" w:rsidP="00B63043">
            <w:pPr>
              <w:pStyle w:val="Paragraphedeliste"/>
              <w:numPr>
                <w:ilvl w:val="0"/>
                <w:numId w:val="44"/>
              </w:numPr>
              <w:spacing w:after="0" w:line="240" w:lineRule="auto"/>
              <w:rPr>
                <w:rFonts w:asciiTheme="minorBidi" w:hAnsiTheme="minorBidi"/>
                <w:highlight w:val="yellow"/>
                <w:lang w:val="en-GB"/>
              </w:rPr>
            </w:pPr>
            <w:r w:rsidRPr="00B63043">
              <w:rPr>
                <w:rFonts w:asciiTheme="minorBidi" w:hAnsiTheme="minorBidi"/>
                <w:highlight w:val="yellow"/>
                <w:lang w:val="en-GB"/>
              </w:rPr>
              <w:t>Any other objective</w:t>
            </w:r>
          </w:p>
          <w:p w14:paraId="3520B403" w14:textId="77777777" w:rsidR="000806AA" w:rsidRPr="007A58DB" w:rsidRDefault="000806AA" w:rsidP="000806AA">
            <w:pPr>
              <w:rPr>
                <w:rFonts w:ascii="Arial" w:hAnsi="Arial" w:cs="Arial"/>
              </w:rPr>
            </w:pPr>
          </w:p>
          <w:p w14:paraId="5C9E4C66" w14:textId="16D421A7" w:rsidR="000806AA" w:rsidRPr="00B63043" w:rsidRDefault="00B63043" w:rsidP="000806AA">
            <w:pPr>
              <w:rPr>
                <w:rFonts w:ascii="Arial" w:hAnsi="Arial" w:cs="Arial"/>
                <w:b/>
                <w:bCs/>
              </w:rPr>
            </w:pPr>
            <w:r w:rsidRPr="00B63043">
              <w:rPr>
                <w:rFonts w:ascii="Arial" w:hAnsi="Arial" w:cs="Arial"/>
                <w:b/>
                <w:bCs/>
                <w:color w:val="FF0000"/>
                <w:highlight w:val="green"/>
              </w:rPr>
              <w:t>COPY</w:t>
            </w:r>
            <w:r w:rsidR="00DC5508" w:rsidRPr="00B63043">
              <w:rPr>
                <w:rFonts w:ascii="Arial" w:hAnsi="Arial" w:cs="Arial"/>
                <w:b/>
                <w:bCs/>
                <w:color w:val="FF0000"/>
                <w:highlight w:val="green"/>
              </w:rPr>
              <w:t xml:space="preserve"> FROM JN</w:t>
            </w:r>
            <w:r w:rsidRPr="00B63043">
              <w:rPr>
                <w:rFonts w:ascii="Arial" w:hAnsi="Arial" w:cs="Arial"/>
                <w:b/>
                <w:bCs/>
                <w:color w:val="FF0000"/>
                <w:highlight w:val="green"/>
              </w:rPr>
              <w:t xml:space="preserve"> 112192975 (QUESTION A.11)</w:t>
            </w:r>
          </w:p>
        </w:tc>
        <w:tc>
          <w:tcPr>
            <w:tcW w:w="1404" w:type="dxa"/>
            <w:shd w:val="clear" w:color="auto" w:fill="auto"/>
          </w:tcPr>
          <w:p w14:paraId="52A35D34" w14:textId="77777777" w:rsidR="00B63043" w:rsidRPr="00B63043" w:rsidRDefault="00B63043" w:rsidP="00B63043">
            <w:pPr>
              <w:rPr>
                <w:rFonts w:cstheme="minorHAnsi"/>
                <w:b/>
                <w:bCs/>
                <w:color w:val="FF0000"/>
                <w:sz w:val="20"/>
                <w:szCs w:val="20"/>
                <w:highlight w:val="yellow"/>
                <w:lang w:val="en-GB"/>
              </w:rPr>
            </w:pPr>
            <w:r w:rsidRPr="00B63043">
              <w:rPr>
                <w:rFonts w:cstheme="minorHAnsi"/>
                <w:b/>
                <w:bCs/>
                <w:color w:val="FF0000"/>
                <w:sz w:val="20"/>
                <w:szCs w:val="20"/>
                <w:highlight w:val="yellow"/>
                <w:lang w:val="en-GB"/>
              </w:rPr>
              <w:t>SC</w:t>
            </w:r>
          </w:p>
          <w:p w14:paraId="603B828F" w14:textId="77777777" w:rsidR="00B63043" w:rsidRPr="00B63043" w:rsidRDefault="00B63043" w:rsidP="00B63043">
            <w:pPr>
              <w:rPr>
                <w:rFonts w:cstheme="minorHAnsi"/>
                <w:b/>
                <w:bCs/>
                <w:color w:val="FF0000"/>
                <w:sz w:val="20"/>
                <w:szCs w:val="20"/>
                <w:highlight w:val="yellow"/>
                <w:lang w:val="en-GB"/>
              </w:rPr>
            </w:pPr>
            <w:r w:rsidRPr="00B63043">
              <w:rPr>
                <w:rFonts w:cstheme="minorHAnsi"/>
                <w:b/>
                <w:bCs/>
                <w:color w:val="FF0000"/>
                <w:sz w:val="20"/>
                <w:szCs w:val="20"/>
                <w:highlight w:val="yellow"/>
                <w:lang w:val="en-GB"/>
              </w:rPr>
              <w:t>LINKED SLIDERS</w:t>
            </w:r>
          </w:p>
          <w:p w14:paraId="3FE5DA51" w14:textId="660C8CA7" w:rsidR="000806AA" w:rsidRPr="00B63043" w:rsidRDefault="00B63043" w:rsidP="00B63043">
            <w:pPr>
              <w:rPr>
                <w:rFonts w:ascii="Arial" w:hAnsi="Arial" w:cs="Arial"/>
                <w:i/>
                <w:iCs/>
                <w:color w:val="000000" w:themeColor="text1"/>
                <w:highlight w:val="yellow"/>
              </w:rPr>
            </w:pPr>
            <w:r w:rsidRPr="00B63043">
              <w:rPr>
                <w:rFonts w:cstheme="minorHAnsi"/>
                <w:b/>
                <w:bCs/>
                <w:color w:val="FF0000"/>
                <w:sz w:val="20"/>
                <w:szCs w:val="20"/>
                <w:highlight w:val="yellow"/>
                <w:lang w:val="en-GB"/>
              </w:rPr>
              <w:t>TOTAL SHOULD BE 100%</w:t>
            </w:r>
          </w:p>
        </w:tc>
      </w:tr>
      <w:tr w:rsidR="00B63043" w:rsidRPr="001469E1" w14:paraId="55A12FBC" w14:textId="77777777" w:rsidTr="000806AA">
        <w:tc>
          <w:tcPr>
            <w:tcW w:w="687" w:type="dxa"/>
          </w:tcPr>
          <w:p w14:paraId="6C254A14" w14:textId="30D1C79F" w:rsidR="00B63043" w:rsidRPr="00B63043" w:rsidRDefault="00B63043" w:rsidP="000806AA">
            <w:pPr>
              <w:rPr>
                <w:rFonts w:ascii="Arial" w:hAnsi="Arial" w:cs="Arial"/>
                <w:highlight w:val="green"/>
              </w:rPr>
            </w:pPr>
            <w:r w:rsidRPr="00B63043">
              <w:rPr>
                <w:rFonts w:ascii="Arial" w:hAnsi="Arial" w:cs="Arial"/>
                <w:highlight w:val="green"/>
              </w:rPr>
              <w:t>A.2B</w:t>
            </w:r>
          </w:p>
        </w:tc>
        <w:tc>
          <w:tcPr>
            <w:tcW w:w="7118" w:type="dxa"/>
            <w:shd w:val="clear" w:color="auto" w:fill="auto"/>
          </w:tcPr>
          <w:p w14:paraId="130C7766" w14:textId="77777777" w:rsidR="00B63043" w:rsidRPr="00B63043" w:rsidRDefault="00B63043" w:rsidP="00B63043">
            <w:pPr>
              <w:rPr>
                <w:rFonts w:cstheme="minorHAnsi"/>
                <w:sz w:val="20"/>
                <w:szCs w:val="20"/>
                <w:highlight w:val="yellow"/>
                <w:lang w:val="en-GB"/>
              </w:rPr>
            </w:pPr>
            <w:r w:rsidRPr="00B63043">
              <w:rPr>
                <w:rFonts w:cstheme="minorHAnsi"/>
                <w:sz w:val="20"/>
                <w:szCs w:val="20"/>
                <w:highlight w:val="yellow"/>
                <w:lang w:val="en-GB"/>
              </w:rPr>
              <w:t xml:space="preserve">You mentioned other financial objectives, could you please detail what are these objectives?   </w:t>
            </w:r>
          </w:p>
          <w:p w14:paraId="604D477D" w14:textId="77777777" w:rsidR="00B63043" w:rsidRPr="00B63043" w:rsidRDefault="00B63043" w:rsidP="00B63043">
            <w:pPr>
              <w:rPr>
                <w:rFonts w:cstheme="minorHAnsi"/>
                <w:sz w:val="20"/>
                <w:szCs w:val="20"/>
                <w:highlight w:val="yellow"/>
                <w:lang w:val="en-GB"/>
              </w:rPr>
            </w:pPr>
          </w:p>
          <w:p w14:paraId="0FBC7289" w14:textId="77777777" w:rsidR="00B63043" w:rsidRPr="001B75BD" w:rsidRDefault="00B63043" w:rsidP="00B63043">
            <w:pPr>
              <w:rPr>
                <w:rFonts w:cstheme="minorHAnsi"/>
                <w:sz w:val="20"/>
                <w:szCs w:val="20"/>
                <w:lang w:val="en-GB"/>
              </w:rPr>
            </w:pPr>
            <w:r w:rsidRPr="00B63043">
              <w:rPr>
                <w:rFonts w:cstheme="minorHAnsi"/>
                <w:sz w:val="20"/>
                <w:szCs w:val="20"/>
                <w:highlight w:val="yellow"/>
                <w:lang w:val="en-GB"/>
              </w:rPr>
              <w:t>[_______________________________]</w:t>
            </w:r>
          </w:p>
          <w:p w14:paraId="1BBF1986" w14:textId="687801F8" w:rsidR="00B63043" w:rsidRDefault="00B63043" w:rsidP="000806AA">
            <w:pPr>
              <w:rPr>
                <w:rFonts w:ascii="Arial" w:hAnsi="Arial" w:cs="Arial"/>
                <w:b/>
                <w:bCs/>
                <w:color w:val="FF0000"/>
              </w:rPr>
            </w:pPr>
            <w:r w:rsidRPr="00B63043">
              <w:rPr>
                <w:rFonts w:ascii="Arial" w:hAnsi="Arial" w:cs="Arial"/>
                <w:b/>
                <w:bCs/>
                <w:color w:val="FF0000"/>
                <w:highlight w:val="green"/>
              </w:rPr>
              <w:t>COPY FROM JN 112192975 (QUESTION A.11</w:t>
            </w:r>
            <w:r>
              <w:rPr>
                <w:rFonts w:ascii="Arial" w:hAnsi="Arial" w:cs="Arial"/>
                <w:b/>
                <w:bCs/>
                <w:color w:val="FF0000"/>
                <w:highlight w:val="green"/>
              </w:rPr>
              <w:t>bis</w:t>
            </w:r>
            <w:r w:rsidRPr="00B63043">
              <w:rPr>
                <w:rFonts w:ascii="Arial" w:hAnsi="Arial" w:cs="Arial"/>
                <w:b/>
                <w:bCs/>
                <w:color w:val="FF0000"/>
                <w:highlight w:val="green"/>
              </w:rPr>
              <w:t>)</w:t>
            </w:r>
          </w:p>
          <w:p w14:paraId="6D97CA76" w14:textId="62CB9FEA" w:rsidR="00B63043" w:rsidRPr="007A58DB" w:rsidRDefault="00B63043" w:rsidP="000806AA">
            <w:pPr>
              <w:rPr>
                <w:rFonts w:ascii="Arial" w:hAnsi="Arial" w:cs="Arial"/>
              </w:rPr>
            </w:pPr>
          </w:p>
        </w:tc>
        <w:tc>
          <w:tcPr>
            <w:tcW w:w="1404" w:type="dxa"/>
            <w:shd w:val="clear" w:color="auto" w:fill="auto"/>
          </w:tcPr>
          <w:p w14:paraId="733F11F7" w14:textId="734AB879" w:rsidR="00B63043" w:rsidRPr="00B63043" w:rsidRDefault="00B63043" w:rsidP="000806AA">
            <w:pPr>
              <w:rPr>
                <w:rFonts w:ascii="Arial" w:hAnsi="Arial" w:cs="Arial"/>
                <w:i/>
                <w:iCs/>
                <w:highlight w:val="yellow"/>
              </w:rPr>
            </w:pPr>
            <w:r w:rsidRPr="00B63043">
              <w:rPr>
                <w:rFonts w:cstheme="minorHAnsi"/>
                <w:b/>
                <w:bCs/>
                <w:color w:val="FF0000"/>
                <w:sz w:val="20"/>
                <w:szCs w:val="20"/>
                <w:highlight w:val="yellow"/>
                <w:lang w:val="en-GB"/>
              </w:rPr>
              <w:t>OE CHA – FORCED – ASK IF CODE 7 IS NOT “0” IN A2</w:t>
            </w:r>
          </w:p>
        </w:tc>
      </w:tr>
      <w:tr w:rsidR="00740AF5" w:rsidRPr="001469E1" w14:paraId="16476045" w14:textId="77777777" w:rsidTr="000806AA">
        <w:tc>
          <w:tcPr>
            <w:tcW w:w="687" w:type="dxa"/>
          </w:tcPr>
          <w:p w14:paraId="708EF214" w14:textId="1FDE8282" w:rsidR="00740AF5" w:rsidRPr="00F53C31" w:rsidRDefault="00740AF5" w:rsidP="00482D01">
            <w:pPr>
              <w:rPr>
                <w:rFonts w:ascii="Arial" w:hAnsi="Arial" w:cs="Arial"/>
              </w:rPr>
            </w:pPr>
            <w:r>
              <w:rPr>
                <w:rFonts w:ascii="Arial" w:hAnsi="Arial" w:cs="Arial"/>
              </w:rPr>
              <w:t>A.4</w:t>
            </w:r>
          </w:p>
        </w:tc>
        <w:tc>
          <w:tcPr>
            <w:tcW w:w="7118" w:type="dxa"/>
            <w:shd w:val="clear" w:color="auto" w:fill="auto"/>
          </w:tcPr>
          <w:p w14:paraId="36E9E3D9" w14:textId="77777777" w:rsidR="00740AF5" w:rsidRPr="00347E5F" w:rsidRDefault="00740AF5" w:rsidP="00482D01">
            <w:pPr>
              <w:rPr>
                <w:rFonts w:ascii="Arial" w:hAnsi="Arial" w:cs="Arial"/>
                <w:b/>
                <w:bCs/>
              </w:rPr>
            </w:pPr>
            <w:r w:rsidRPr="00347E5F">
              <w:rPr>
                <w:rFonts w:ascii="Arial" w:hAnsi="Arial" w:cs="Arial"/>
                <w:b/>
                <w:bCs/>
                <w:color w:val="FF0000"/>
              </w:rPr>
              <w:t>SC</w:t>
            </w:r>
          </w:p>
          <w:p w14:paraId="45D6DBF7" w14:textId="77777777" w:rsidR="00740AF5" w:rsidRDefault="00740AF5" w:rsidP="00482D01">
            <w:pPr>
              <w:rPr>
                <w:rFonts w:ascii="Arial" w:hAnsi="Arial" w:cs="Arial"/>
              </w:rPr>
            </w:pPr>
            <w:r w:rsidRPr="001469E1">
              <w:rPr>
                <w:rFonts w:ascii="Arial" w:hAnsi="Arial" w:cs="Arial"/>
              </w:rPr>
              <w:t xml:space="preserve">Suppose you had $100 in a savings account and the interest rate was 2% per year. After 5 years, how much do you think you would have in the account if you left the money to grow? </w:t>
            </w:r>
          </w:p>
          <w:p w14:paraId="5EC16E4B" w14:textId="77777777" w:rsidR="00740AF5" w:rsidRPr="001469E1" w:rsidRDefault="00740AF5" w:rsidP="00482D01">
            <w:pPr>
              <w:rPr>
                <w:rFonts w:ascii="Arial" w:hAnsi="Arial" w:cs="Arial"/>
              </w:rPr>
            </w:pPr>
          </w:p>
          <w:p w14:paraId="3DB10BBD" w14:textId="77777777" w:rsidR="00740AF5" w:rsidRPr="001469E1" w:rsidRDefault="00740AF5" w:rsidP="00740AF5">
            <w:pPr>
              <w:pStyle w:val="Paragraphedeliste"/>
              <w:numPr>
                <w:ilvl w:val="0"/>
                <w:numId w:val="35"/>
              </w:numPr>
              <w:rPr>
                <w:rFonts w:ascii="Arial" w:hAnsi="Arial" w:cs="Arial"/>
                <w:lang w:val="en-US"/>
              </w:rPr>
            </w:pPr>
            <w:r w:rsidRPr="001469E1">
              <w:rPr>
                <w:rFonts w:ascii="Arial" w:hAnsi="Arial" w:cs="Arial"/>
                <w:lang w:val="en-US"/>
              </w:rPr>
              <w:t xml:space="preserve">More than $102 </w:t>
            </w:r>
          </w:p>
          <w:p w14:paraId="4C1C18FE" w14:textId="77777777" w:rsidR="00740AF5" w:rsidRPr="001469E1" w:rsidRDefault="00740AF5" w:rsidP="00740AF5">
            <w:pPr>
              <w:pStyle w:val="Paragraphedeliste"/>
              <w:numPr>
                <w:ilvl w:val="0"/>
                <w:numId w:val="35"/>
              </w:numPr>
              <w:rPr>
                <w:rFonts w:ascii="Arial" w:hAnsi="Arial" w:cs="Arial"/>
                <w:lang w:val="en-US"/>
              </w:rPr>
            </w:pPr>
            <w:r w:rsidRPr="001469E1">
              <w:rPr>
                <w:rFonts w:ascii="Arial" w:hAnsi="Arial" w:cs="Arial"/>
                <w:lang w:val="en-US"/>
              </w:rPr>
              <w:t xml:space="preserve">Exactly $102  </w:t>
            </w:r>
          </w:p>
          <w:p w14:paraId="6CF79F1D" w14:textId="77777777" w:rsidR="00740AF5" w:rsidRPr="001469E1" w:rsidRDefault="00740AF5" w:rsidP="00740AF5">
            <w:pPr>
              <w:pStyle w:val="Paragraphedeliste"/>
              <w:numPr>
                <w:ilvl w:val="0"/>
                <w:numId w:val="35"/>
              </w:numPr>
              <w:rPr>
                <w:rFonts w:ascii="Arial" w:hAnsi="Arial" w:cs="Arial"/>
                <w:lang w:val="en-US"/>
              </w:rPr>
            </w:pPr>
            <w:r w:rsidRPr="001469E1">
              <w:rPr>
                <w:rFonts w:ascii="Arial" w:hAnsi="Arial" w:cs="Arial"/>
                <w:lang w:val="en-US"/>
              </w:rPr>
              <w:t>Less than $102</w:t>
            </w:r>
          </w:p>
          <w:p w14:paraId="72A00961" w14:textId="77777777" w:rsidR="00740AF5" w:rsidRPr="001469E1" w:rsidRDefault="00740AF5" w:rsidP="00740AF5">
            <w:pPr>
              <w:pStyle w:val="Paragraphedeliste"/>
              <w:numPr>
                <w:ilvl w:val="0"/>
                <w:numId w:val="35"/>
              </w:numPr>
              <w:rPr>
                <w:rFonts w:ascii="Arial" w:hAnsi="Arial" w:cs="Arial"/>
                <w:lang w:val="en-US"/>
              </w:rPr>
            </w:pPr>
            <w:r w:rsidRPr="001469E1">
              <w:rPr>
                <w:rFonts w:ascii="Arial" w:hAnsi="Arial" w:cs="Arial"/>
                <w:lang w:val="en-US"/>
              </w:rPr>
              <w:t xml:space="preserve">Don’t know </w:t>
            </w:r>
          </w:p>
          <w:p w14:paraId="0094B32C" w14:textId="77777777" w:rsidR="00740AF5" w:rsidRPr="005243FA" w:rsidRDefault="00740AF5" w:rsidP="00482D01">
            <w:pPr>
              <w:pStyle w:val="Paragraphedeliste"/>
              <w:rPr>
                <w:rFonts w:ascii="Arial" w:hAnsi="Arial" w:cs="Arial"/>
                <w:strike/>
                <w:lang w:val="en-US"/>
              </w:rPr>
            </w:pPr>
          </w:p>
        </w:tc>
        <w:tc>
          <w:tcPr>
            <w:tcW w:w="1404" w:type="dxa"/>
            <w:shd w:val="clear" w:color="auto" w:fill="auto"/>
          </w:tcPr>
          <w:p w14:paraId="63AA45DF" w14:textId="77777777" w:rsidR="00740AF5" w:rsidRPr="001469E1" w:rsidRDefault="00740AF5" w:rsidP="00482D01">
            <w:pPr>
              <w:rPr>
                <w:rFonts w:ascii="Arial" w:hAnsi="Arial" w:cs="Arial"/>
                <w:i/>
                <w:iCs/>
                <w:color w:val="000000" w:themeColor="text1"/>
                <w:highlight w:val="cyan"/>
              </w:rPr>
            </w:pPr>
          </w:p>
        </w:tc>
      </w:tr>
      <w:tr w:rsidR="00740AF5" w:rsidRPr="001469E1" w14:paraId="7563A2A3" w14:textId="77777777" w:rsidTr="000806AA">
        <w:tc>
          <w:tcPr>
            <w:tcW w:w="687" w:type="dxa"/>
          </w:tcPr>
          <w:p w14:paraId="4B44F75B" w14:textId="5D0CE96B" w:rsidR="00740AF5" w:rsidRPr="00F53C31" w:rsidRDefault="00740AF5" w:rsidP="00482D01">
            <w:pPr>
              <w:rPr>
                <w:rFonts w:ascii="Arial" w:hAnsi="Arial" w:cs="Arial"/>
              </w:rPr>
            </w:pPr>
            <w:r>
              <w:rPr>
                <w:rFonts w:ascii="Arial" w:hAnsi="Arial" w:cs="Arial"/>
              </w:rPr>
              <w:t>A.5</w:t>
            </w:r>
          </w:p>
        </w:tc>
        <w:tc>
          <w:tcPr>
            <w:tcW w:w="7118" w:type="dxa"/>
            <w:shd w:val="clear" w:color="auto" w:fill="auto"/>
          </w:tcPr>
          <w:p w14:paraId="2FD2320E" w14:textId="77777777" w:rsidR="00740AF5" w:rsidRDefault="00740AF5" w:rsidP="00482D01">
            <w:pPr>
              <w:rPr>
                <w:rFonts w:ascii="Arial" w:hAnsi="Arial" w:cs="Arial"/>
              </w:rPr>
            </w:pPr>
            <w:r w:rsidRPr="00347E5F">
              <w:rPr>
                <w:rFonts w:ascii="Arial" w:hAnsi="Arial" w:cs="Arial"/>
                <w:b/>
                <w:bCs/>
                <w:color w:val="FF0000"/>
              </w:rPr>
              <w:t>SC</w:t>
            </w:r>
          </w:p>
          <w:p w14:paraId="2DD70E51" w14:textId="77777777" w:rsidR="00740AF5" w:rsidRDefault="00740AF5" w:rsidP="00482D01">
            <w:pPr>
              <w:rPr>
                <w:rFonts w:ascii="Arial" w:hAnsi="Arial" w:cs="Arial"/>
              </w:rPr>
            </w:pPr>
            <w:r w:rsidRPr="001469E1">
              <w:rPr>
                <w:rFonts w:ascii="Arial" w:hAnsi="Arial" w:cs="Arial"/>
              </w:rPr>
              <w:t>Imagine that the interest rate on your savings account was 1% per year and inflation was 2% per year. After 1 year, how much would you be able to buy with the money in this account?</w:t>
            </w:r>
          </w:p>
          <w:p w14:paraId="2E4CFAFD" w14:textId="77777777" w:rsidR="00740AF5" w:rsidRPr="001469E1" w:rsidRDefault="00740AF5" w:rsidP="00482D01">
            <w:pPr>
              <w:rPr>
                <w:rFonts w:ascii="Arial" w:hAnsi="Arial" w:cs="Arial"/>
              </w:rPr>
            </w:pPr>
          </w:p>
          <w:p w14:paraId="5A459346" w14:textId="77777777" w:rsidR="00740AF5" w:rsidRPr="001469E1" w:rsidRDefault="00740AF5" w:rsidP="00740AF5">
            <w:pPr>
              <w:pStyle w:val="Paragraphedeliste"/>
              <w:numPr>
                <w:ilvl w:val="0"/>
                <w:numId w:val="36"/>
              </w:numPr>
              <w:rPr>
                <w:rFonts w:ascii="Arial" w:hAnsi="Arial" w:cs="Arial"/>
                <w:lang w:val="en-US"/>
              </w:rPr>
            </w:pPr>
            <w:r w:rsidRPr="001469E1">
              <w:rPr>
                <w:rFonts w:ascii="Arial" w:hAnsi="Arial" w:cs="Arial"/>
                <w:lang w:val="en-US"/>
              </w:rPr>
              <w:lastRenderedPageBreak/>
              <w:t xml:space="preserve">More than today  </w:t>
            </w:r>
          </w:p>
          <w:p w14:paraId="3A2FDCB1" w14:textId="77777777" w:rsidR="00740AF5" w:rsidRPr="001469E1" w:rsidRDefault="00740AF5" w:rsidP="00740AF5">
            <w:pPr>
              <w:pStyle w:val="Paragraphedeliste"/>
              <w:numPr>
                <w:ilvl w:val="0"/>
                <w:numId w:val="36"/>
              </w:numPr>
              <w:rPr>
                <w:rFonts w:ascii="Arial" w:hAnsi="Arial" w:cs="Arial"/>
                <w:lang w:val="en-US"/>
              </w:rPr>
            </w:pPr>
            <w:r w:rsidRPr="001469E1">
              <w:rPr>
                <w:rFonts w:ascii="Arial" w:hAnsi="Arial" w:cs="Arial"/>
                <w:lang w:val="en-US"/>
              </w:rPr>
              <w:t xml:space="preserve">Less than today  </w:t>
            </w:r>
          </w:p>
          <w:p w14:paraId="59323A3B" w14:textId="77777777" w:rsidR="00740AF5" w:rsidRPr="001469E1" w:rsidRDefault="00740AF5" w:rsidP="00740AF5">
            <w:pPr>
              <w:pStyle w:val="Paragraphedeliste"/>
              <w:numPr>
                <w:ilvl w:val="0"/>
                <w:numId w:val="36"/>
              </w:numPr>
              <w:rPr>
                <w:rFonts w:ascii="Arial" w:hAnsi="Arial" w:cs="Arial"/>
                <w:lang w:val="en-US"/>
              </w:rPr>
            </w:pPr>
            <w:r w:rsidRPr="001469E1">
              <w:rPr>
                <w:rFonts w:ascii="Arial" w:hAnsi="Arial" w:cs="Arial"/>
                <w:lang w:val="en-US"/>
              </w:rPr>
              <w:t xml:space="preserve">Exactly the same as today  </w:t>
            </w:r>
          </w:p>
          <w:p w14:paraId="76F0D1A8" w14:textId="77777777" w:rsidR="00740AF5" w:rsidRPr="001469E1" w:rsidRDefault="00740AF5" w:rsidP="00740AF5">
            <w:pPr>
              <w:pStyle w:val="Paragraphedeliste"/>
              <w:numPr>
                <w:ilvl w:val="0"/>
                <w:numId w:val="36"/>
              </w:numPr>
              <w:rPr>
                <w:rFonts w:ascii="Arial" w:hAnsi="Arial" w:cs="Arial"/>
                <w:lang w:val="en-US"/>
              </w:rPr>
            </w:pPr>
            <w:r w:rsidRPr="001469E1">
              <w:rPr>
                <w:rFonts w:ascii="Arial" w:hAnsi="Arial" w:cs="Arial"/>
                <w:lang w:val="en-US"/>
              </w:rPr>
              <w:t xml:space="preserve">Don’t know  </w:t>
            </w:r>
          </w:p>
          <w:p w14:paraId="0FA80D46" w14:textId="77777777" w:rsidR="00740AF5" w:rsidRPr="005243FA" w:rsidRDefault="00740AF5" w:rsidP="00482D01">
            <w:pPr>
              <w:pStyle w:val="Paragraphedeliste"/>
              <w:rPr>
                <w:rFonts w:ascii="Arial" w:hAnsi="Arial" w:cs="Arial"/>
                <w:strike/>
                <w:lang w:val="en-US"/>
              </w:rPr>
            </w:pPr>
          </w:p>
        </w:tc>
        <w:tc>
          <w:tcPr>
            <w:tcW w:w="1404" w:type="dxa"/>
            <w:shd w:val="clear" w:color="auto" w:fill="auto"/>
          </w:tcPr>
          <w:p w14:paraId="3D11F7FE" w14:textId="77777777" w:rsidR="00740AF5" w:rsidRPr="001469E1" w:rsidRDefault="00740AF5" w:rsidP="00482D01">
            <w:pPr>
              <w:rPr>
                <w:rFonts w:ascii="Arial" w:hAnsi="Arial" w:cs="Arial"/>
                <w:i/>
                <w:iCs/>
                <w:color w:val="000000" w:themeColor="text1"/>
                <w:highlight w:val="cyan"/>
              </w:rPr>
            </w:pPr>
          </w:p>
        </w:tc>
      </w:tr>
      <w:tr w:rsidR="00740AF5" w:rsidRPr="001469E1" w14:paraId="11101562" w14:textId="77777777" w:rsidTr="000806AA">
        <w:tc>
          <w:tcPr>
            <w:tcW w:w="687" w:type="dxa"/>
          </w:tcPr>
          <w:p w14:paraId="0A633F7A" w14:textId="0D1CC392" w:rsidR="00740AF5" w:rsidRPr="00F53C31" w:rsidRDefault="00740AF5" w:rsidP="00482D01">
            <w:pPr>
              <w:rPr>
                <w:rFonts w:ascii="Arial" w:hAnsi="Arial" w:cs="Arial"/>
              </w:rPr>
            </w:pPr>
            <w:r>
              <w:rPr>
                <w:rFonts w:ascii="Arial" w:hAnsi="Arial" w:cs="Arial"/>
              </w:rPr>
              <w:t>A.6</w:t>
            </w:r>
          </w:p>
        </w:tc>
        <w:tc>
          <w:tcPr>
            <w:tcW w:w="7118" w:type="dxa"/>
            <w:shd w:val="clear" w:color="auto" w:fill="auto"/>
          </w:tcPr>
          <w:p w14:paraId="1C86F354" w14:textId="77777777" w:rsidR="00740AF5" w:rsidRDefault="00740AF5" w:rsidP="00482D01">
            <w:pPr>
              <w:rPr>
                <w:rFonts w:ascii="Arial" w:hAnsi="Arial" w:cs="Arial"/>
              </w:rPr>
            </w:pPr>
            <w:r w:rsidRPr="00347E5F">
              <w:rPr>
                <w:rFonts w:ascii="Arial" w:hAnsi="Arial" w:cs="Arial"/>
                <w:b/>
                <w:bCs/>
                <w:color w:val="FF0000"/>
              </w:rPr>
              <w:t>SC</w:t>
            </w:r>
          </w:p>
          <w:p w14:paraId="0031A65A" w14:textId="77777777" w:rsidR="00740AF5" w:rsidRDefault="00740AF5" w:rsidP="00482D01">
            <w:pPr>
              <w:rPr>
                <w:rFonts w:ascii="Arial" w:hAnsi="Arial" w:cs="Arial"/>
              </w:rPr>
            </w:pPr>
            <w:r w:rsidRPr="001469E1">
              <w:rPr>
                <w:rFonts w:ascii="Arial" w:hAnsi="Arial" w:cs="Arial"/>
              </w:rPr>
              <w:t xml:space="preserve">Buying a single company’s stock usually provides a safer return than a stock mutual fund. </w:t>
            </w:r>
          </w:p>
          <w:p w14:paraId="0BC76D17" w14:textId="77777777" w:rsidR="00740AF5" w:rsidRPr="001469E1" w:rsidRDefault="00740AF5" w:rsidP="00482D01">
            <w:pPr>
              <w:rPr>
                <w:rFonts w:ascii="Arial" w:hAnsi="Arial" w:cs="Arial"/>
              </w:rPr>
            </w:pPr>
            <w:r w:rsidRPr="001469E1">
              <w:rPr>
                <w:rFonts w:ascii="Arial" w:hAnsi="Arial" w:cs="Arial"/>
              </w:rPr>
              <w:t xml:space="preserve"> </w:t>
            </w:r>
          </w:p>
          <w:p w14:paraId="7CB0CD24" w14:textId="77777777" w:rsidR="00740AF5" w:rsidRPr="001469E1" w:rsidRDefault="00740AF5" w:rsidP="00740AF5">
            <w:pPr>
              <w:pStyle w:val="Paragraphedeliste"/>
              <w:numPr>
                <w:ilvl w:val="0"/>
                <w:numId w:val="37"/>
              </w:numPr>
              <w:rPr>
                <w:rFonts w:ascii="Arial" w:hAnsi="Arial" w:cs="Arial"/>
                <w:lang w:val="en-US"/>
              </w:rPr>
            </w:pPr>
            <w:r w:rsidRPr="001469E1">
              <w:rPr>
                <w:rFonts w:ascii="Arial" w:hAnsi="Arial" w:cs="Arial"/>
                <w:lang w:val="en-US"/>
              </w:rPr>
              <w:t xml:space="preserve">True  </w:t>
            </w:r>
          </w:p>
          <w:p w14:paraId="25BAD8BA" w14:textId="77777777" w:rsidR="00740AF5" w:rsidRPr="001469E1" w:rsidRDefault="00740AF5" w:rsidP="00740AF5">
            <w:pPr>
              <w:pStyle w:val="Paragraphedeliste"/>
              <w:numPr>
                <w:ilvl w:val="0"/>
                <w:numId w:val="37"/>
              </w:numPr>
              <w:rPr>
                <w:rFonts w:ascii="Arial" w:hAnsi="Arial" w:cs="Arial"/>
                <w:lang w:val="en-US"/>
              </w:rPr>
            </w:pPr>
            <w:r w:rsidRPr="001469E1">
              <w:rPr>
                <w:rFonts w:ascii="Arial" w:hAnsi="Arial" w:cs="Arial"/>
                <w:lang w:val="en-US"/>
              </w:rPr>
              <w:t xml:space="preserve">False  </w:t>
            </w:r>
          </w:p>
          <w:p w14:paraId="0C192F77" w14:textId="77777777" w:rsidR="00740AF5" w:rsidRPr="001469E1" w:rsidRDefault="00740AF5" w:rsidP="00740AF5">
            <w:pPr>
              <w:pStyle w:val="Paragraphedeliste"/>
              <w:numPr>
                <w:ilvl w:val="0"/>
                <w:numId w:val="37"/>
              </w:numPr>
              <w:rPr>
                <w:rFonts w:ascii="Arial" w:hAnsi="Arial" w:cs="Arial"/>
                <w:lang w:val="en-US"/>
              </w:rPr>
            </w:pPr>
            <w:r w:rsidRPr="001469E1">
              <w:rPr>
                <w:rFonts w:ascii="Arial" w:hAnsi="Arial" w:cs="Arial"/>
                <w:lang w:val="en-US"/>
              </w:rPr>
              <w:t xml:space="preserve">Don’t know  </w:t>
            </w:r>
          </w:p>
          <w:p w14:paraId="3D3E9E2E" w14:textId="77777777" w:rsidR="00740AF5" w:rsidRPr="005243FA" w:rsidRDefault="00740AF5" w:rsidP="00482D01">
            <w:pPr>
              <w:pStyle w:val="Paragraphedeliste"/>
              <w:rPr>
                <w:rFonts w:ascii="Arial" w:hAnsi="Arial" w:cs="Arial"/>
                <w:strike/>
                <w:lang w:val="en-US"/>
              </w:rPr>
            </w:pPr>
          </w:p>
        </w:tc>
        <w:tc>
          <w:tcPr>
            <w:tcW w:w="1404" w:type="dxa"/>
            <w:shd w:val="clear" w:color="auto" w:fill="auto"/>
          </w:tcPr>
          <w:p w14:paraId="26471C29" w14:textId="77777777" w:rsidR="00740AF5" w:rsidRPr="001469E1" w:rsidRDefault="00740AF5" w:rsidP="00482D01">
            <w:pPr>
              <w:rPr>
                <w:rFonts w:ascii="Arial" w:hAnsi="Arial" w:cs="Arial"/>
                <w:i/>
                <w:iCs/>
                <w:color w:val="000000" w:themeColor="text1"/>
                <w:highlight w:val="cyan"/>
              </w:rPr>
            </w:pPr>
          </w:p>
        </w:tc>
      </w:tr>
      <w:tr w:rsidR="00740AF5" w:rsidRPr="001469E1" w14:paraId="4C8C312A" w14:textId="77777777" w:rsidTr="00BB3171">
        <w:trPr>
          <w:trHeight w:val="2176"/>
        </w:trPr>
        <w:tc>
          <w:tcPr>
            <w:tcW w:w="687" w:type="dxa"/>
          </w:tcPr>
          <w:p w14:paraId="311104D4" w14:textId="0B1D4A0F" w:rsidR="00740AF5" w:rsidRPr="00F53C31" w:rsidRDefault="00740AF5" w:rsidP="00482D01">
            <w:pPr>
              <w:rPr>
                <w:rFonts w:ascii="Arial" w:hAnsi="Arial" w:cs="Arial"/>
              </w:rPr>
            </w:pPr>
            <w:r>
              <w:rPr>
                <w:rFonts w:ascii="Arial" w:hAnsi="Arial" w:cs="Arial"/>
              </w:rPr>
              <w:t>A.7</w:t>
            </w:r>
          </w:p>
        </w:tc>
        <w:tc>
          <w:tcPr>
            <w:tcW w:w="7118" w:type="dxa"/>
            <w:shd w:val="clear" w:color="auto" w:fill="auto"/>
          </w:tcPr>
          <w:p w14:paraId="74F303A4" w14:textId="77777777" w:rsidR="00740AF5" w:rsidRDefault="00740AF5" w:rsidP="00482D01">
            <w:pPr>
              <w:rPr>
                <w:rFonts w:ascii="Arial" w:hAnsi="Arial" w:cs="Arial"/>
              </w:rPr>
            </w:pPr>
            <w:r w:rsidRPr="00347E5F">
              <w:rPr>
                <w:rFonts w:ascii="Arial" w:hAnsi="Arial" w:cs="Arial"/>
                <w:b/>
                <w:bCs/>
                <w:color w:val="FF0000"/>
              </w:rPr>
              <w:t>SC</w:t>
            </w:r>
          </w:p>
          <w:p w14:paraId="29DFA77C" w14:textId="77777777" w:rsidR="00740AF5" w:rsidRDefault="00740AF5" w:rsidP="00482D01">
            <w:pPr>
              <w:rPr>
                <w:rFonts w:ascii="Arial" w:hAnsi="Arial" w:cs="Arial"/>
              </w:rPr>
            </w:pPr>
            <w:r w:rsidRPr="001469E1">
              <w:rPr>
                <w:rFonts w:ascii="Arial" w:hAnsi="Arial" w:cs="Arial"/>
              </w:rPr>
              <w:t>If interest rates fall, what should happen to bond prices?</w:t>
            </w:r>
          </w:p>
          <w:p w14:paraId="04291219" w14:textId="77777777" w:rsidR="00740AF5" w:rsidRPr="001469E1" w:rsidRDefault="00740AF5" w:rsidP="00482D01">
            <w:pPr>
              <w:rPr>
                <w:rFonts w:ascii="Arial" w:hAnsi="Arial" w:cs="Arial"/>
              </w:rPr>
            </w:pPr>
          </w:p>
          <w:p w14:paraId="36A7F896" w14:textId="77777777" w:rsidR="00740AF5" w:rsidRPr="001469E1" w:rsidRDefault="00740AF5" w:rsidP="00740AF5">
            <w:pPr>
              <w:pStyle w:val="Paragraphedeliste"/>
              <w:numPr>
                <w:ilvl w:val="0"/>
                <w:numId w:val="38"/>
              </w:numPr>
              <w:rPr>
                <w:rFonts w:ascii="Arial" w:hAnsi="Arial" w:cs="Arial"/>
                <w:lang w:val="en-US"/>
              </w:rPr>
            </w:pPr>
            <w:r w:rsidRPr="001469E1">
              <w:rPr>
                <w:rFonts w:ascii="Arial" w:hAnsi="Arial" w:cs="Arial"/>
                <w:lang w:val="en-US"/>
              </w:rPr>
              <w:t xml:space="preserve">They will rise  </w:t>
            </w:r>
          </w:p>
          <w:p w14:paraId="64F87279" w14:textId="77777777" w:rsidR="00740AF5" w:rsidRPr="001469E1" w:rsidRDefault="00740AF5" w:rsidP="00740AF5">
            <w:pPr>
              <w:pStyle w:val="Paragraphedeliste"/>
              <w:numPr>
                <w:ilvl w:val="0"/>
                <w:numId w:val="38"/>
              </w:numPr>
              <w:rPr>
                <w:rFonts w:ascii="Arial" w:hAnsi="Arial" w:cs="Arial"/>
                <w:lang w:val="en-US"/>
              </w:rPr>
            </w:pPr>
            <w:r w:rsidRPr="001469E1">
              <w:rPr>
                <w:rFonts w:ascii="Arial" w:hAnsi="Arial" w:cs="Arial"/>
                <w:lang w:val="en-US"/>
              </w:rPr>
              <w:t xml:space="preserve">They will fall  </w:t>
            </w:r>
          </w:p>
          <w:p w14:paraId="2A4C7FF3" w14:textId="77777777" w:rsidR="00740AF5" w:rsidRPr="001469E1" w:rsidRDefault="00740AF5" w:rsidP="00740AF5">
            <w:pPr>
              <w:pStyle w:val="Paragraphedeliste"/>
              <w:numPr>
                <w:ilvl w:val="0"/>
                <w:numId w:val="38"/>
              </w:numPr>
              <w:rPr>
                <w:rFonts w:ascii="Arial" w:hAnsi="Arial" w:cs="Arial"/>
                <w:lang w:val="en-US"/>
              </w:rPr>
            </w:pPr>
            <w:r w:rsidRPr="001469E1">
              <w:rPr>
                <w:rFonts w:ascii="Arial" w:hAnsi="Arial" w:cs="Arial"/>
                <w:lang w:val="en-US"/>
              </w:rPr>
              <w:t xml:space="preserve">They will stay the same  </w:t>
            </w:r>
          </w:p>
          <w:p w14:paraId="50E93936" w14:textId="2C0EEE9E" w:rsidR="00740AF5" w:rsidRPr="00BB3171" w:rsidRDefault="00740AF5" w:rsidP="00BB3171">
            <w:pPr>
              <w:pStyle w:val="Paragraphedeliste"/>
              <w:numPr>
                <w:ilvl w:val="0"/>
                <w:numId w:val="38"/>
              </w:numPr>
              <w:rPr>
                <w:rFonts w:ascii="Arial" w:hAnsi="Arial" w:cs="Arial"/>
                <w:lang w:val="en-US"/>
              </w:rPr>
            </w:pPr>
            <w:r w:rsidRPr="001469E1">
              <w:rPr>
                <w:rFonts w:ascii="Arial" w:hAnsi="Arial" w:cs="Arial"/>
                <w:lang w:val="en-US"/>
              </w:rPr>
              <w:t xml:space="preserve">Don’t know  </w:t>
            </w:r>
          </w:p>
          <w:p w14:paraId="1E44AF13" w14:textId="77777777" w:rsidR="00740AF5" w:rsidRPr="00BB2471" w:rsidRDefault="00740AF5" w:rsidP="00482D01">
            <w:pPr>
              <w:rPr>
                <w:rFonts w:ascii="Arial" w:hAnsi="Arial" w:cs="Arial"/>
                <w:strike/>
              </w:rPr>
            </w:pPr>
          </w:p>
        </w:tc>
        <w:tc>
          <w:tcPr>
            <w:tcW w:w="1404" w:type="dxa"/>
            <w:shd w:val="clear" w:color="auto" w:fill="auto"/>
          </w:tcPr>
          <w:p w14:paraId="4BFD394E" w14:textId="77777777" w:rsidR="00740AF5" w:rsidRPr="001469E1" w:rsidRDefault="00740AF5" w:rsidP="00482D01">
            <w:pPr>
              <w:rPr>
                <w:rFonts w:ascii="Arial" w:hAnsi="Arial" w:cs="Arial"/>
                <w:i/>
                <w:iCs/>
                <w:color w:val="000000" w:themeColor="text1"/>
                <w:highlight w:val="cyan"/>
              </w:rPr>
            </w:pPr>
          </w:p>
        </w:tc>
      </w:tr>
      <w:tr w:rsidR="00740AF5" w:rsidRPr="001469E1" w14:paraId="680946A0" w14:textId="77777777" w:rsidTr="000806AA">
        <w:tc>
          <w:tcPr>
            <w:tcW w:w="687" w:type="dxa"/>
          </w:tcPr>
          <w:p w14:paraId="3946EB34" w14:textId="39C91024" w:rsidR="00740AF5" w:rsidRPr="00F53C31" w:rsidRDefault="00740AF5" w:rsidP="00482D01">
            <w:pPr>
              <w:rPr>
                <w:rFonts w:ascii="Arial" w:hAnsi="Arial" w:cs="Arial"/>
              </w:rPr>
            </w:pPr>
            <w:r>
              <w:rPr>
                <w:rFonts w:ascii="Arial" w:hAnsi="Arial" w:cs="Arial"/>
              </w:rPr>
              <w:t>A.8</w:t>
            </w:r>
          </w:p>
        </w:tc>
        <w:tc>
          <w:tcPr>
            <w:tcW w:w="7118" w:type="dxa"/>
            <w:shd w:val="clear" w:color="auto" w:fill="auto"/>
          </w:tcPr>
          <w:p w14:paraId="70BA06A6" w14:textId="77777777" w:rsidR="00740AF5" w:rsidRPr="009B59F9" w:rsidRDefault="00740AF5" w:rsidP="00482D01">
            <w:pPr>
              <w:rPr>
                <w:rFonts w:ascii="Arial" w:hAnsi="Arial" w:cs="Arial"/>
                <w:b/>
                <w:bCs/>
              </w:rPr>
            </w:pPr>
            <w:r>
              <w:rPr>
                <w:rFonts w:ascii="Arial" w:hAnsi="Arial" w:cs="Arial"/>
                <w:b/>
                <w:bCs/>
                <w:color w:val="FF0000"/>
              </w:rPr>
              <w:t xml:space="preserve">SC - </w:t>
            </w:r>
            <w:r w:rsidRPr="009B59F9">
              <w:rPr>
                <w:rFonts w:ascii="Arial" w:hAnsi="Arial" w:cs="Arial"/>
                <w:b/>
                <w:bCs/>
                <w:color w:val="FF0000"/>
              </w:rPr>
              <w:t>SLIDER</w:t>
            </w:r>
          </w:p>
          <w:p w14:paraId="2B9E0990" w14:textId="77777777" w:rsidR="00740AF5" w:rsidRPr="001469E1" w:rsidRDefault="00740AF5" w:rsidP="00482D01">
            <w:pPr>
              <w:rPr>
                <w:rFonts w:ascii="Arial" w:hAnsi="Arial" w:cs="Arial"/>
              </w:rPr>
            </w:pPr>
            <w:r w:rsidRPr="001469E1">
              <w:rPr>
                <w:rFonts w:ascii="Arial" w:hAnsi="Arial" w:cs="Arial"/>
              </w:rPr>
              <w:t xml:space="preserve">How willing or unwilling are you to take risks when making decisions in your life? </w:t>
            </w:r>
          </w:p>
          <w:p w14:paraId="68E1AB82" w14:textId="77777777" w:rsidR="00740AF5" w:rsidRPr="001469E1" w:rsidRDefault="00740AF5" w:rsidP="00482D01">
            <w:pPr>
              <w:rPr>
                <w:rFonts w:ascii="Arial" w:hAnsi="Arial" w:cs="Arial"/>
              </w:rPr>
            </w:pPr>
          </w:p>
          <w:p w14:paraId="347D7E08" w14:textId="77777777" w:rsidR="00740AF5" w:rsidRPr="001469E1" w:rsidRDefault="00740AF5" w:rsidP="00740AF5">
            <w:pPr>
              <w:pStyle w:val="Paragraphedeliste"/>
              <w:numPr>
                <w:ilvl w:val="0"/>
                <w:numId w:val="33"/>
              </w:numPr>
              <w:rPr>
                <w:rFonts w:ascii="Arial" w:hAnsi="Arial" w:cs="Arial"/>
                <w:lang w:val="en-US"/>
              </w:rPr>
            </w:pPr>
            <w:r w:rsidRPr="001469E1">
              <w:rPr>
                <w:rFonts w:ascii="Arial" w:hAnsi="Arial" w:cs="Arial"/>
                <w:lang w:val="en-US"/>
              </w:rPr>
              <w:t>1 - Completely unwilling to taking risks</w:t>
            </w:r>
          </w:p>
          <w:p w14:paraId="4D58D0A6" w14:textId="77777777" w:rsidR="00740AF5" w:rsidRPr="001469E1" w:rsidRDefault="00740AF5" w:rsidP="00740AF5">
            <w:pPr>
              <w:pStyle w:val="Paragraphedeliste"/>
              <w:numPr>
                <w:ilvl w:val="0"/>
                <w:numId w:val="33"/>
              </w:numPr>
              <w:rPr>
                <w:rFonts w:ascii="Arial" w:hAnsi="Arial" w:cs="Arial"/>
                <w:lang w:val="en-US"/>
              </w:rPr>
            </w:pPr>
            <w:r w:rsidRPr="001469E1">
              <w:rPr>
                <w:rFonts w:ascii="Arial" w:hAnsi="Arial" w:cs="Arial"/>
                <w:lang w:val="en-US"/>
              </w:rPr>
              <w:t>2</w:t>
            </w:r>
          </w:p>
          <w:p w14:paraId="63493EAE" w14:textId="77777777" w:rsidR="00740AF5" w:rsidRPr="001469E1" w:rsidRDefault="00740AF5" w:rsidP="00740AF5">
            <w:pPr>
              <w:pStyle w:val="Paragraphedeliste"/>
              <w:numPr>
                <w:ilvl w:val="0"/>
                <w:numId w:val="33"/>
              </w:numPr>
              <w:rPr>
                <w:rFonts w:ascii="Arial" w:hAnsi="Arial" w:cs="Arial"/>
                <w:lang w:val="en-US"/>
              </w:rPr>
            </w:pPr>
            <w:r w:rsidRPr="001469E1">
              <w:rPr>
                <w:rFonts w:ascii="Arial" w:hAnsi="Arial" w:cs="Arial"/>
                <w:lang w:val="en-US"/>
              </w:rPr>
              <w:t>3</w:t>
            </w:r>
          </w:p>
          <w:p w14:paraId="0BF672E7" w14:textId="77777777" w:rsidR="00740AF5" w:rsidRPr="001469E1" w:rsidRDefault="00740AF5" w:rsidP="00740AF5">
            <w:pPr>
              <w:pStyle w:val="Paragraphedeliste"/>
              <w:numPr>
                <w:ilvl w:val="0"/>
                <w:numId w:val="33"/>
              </w:numPr>
              <w:rPr>
                <w:rFonts w:ascii="Arial" w:hAnsi="Arial" w:cs="Arial"/>
                <w:lang w:val="en-US"/>
              </w:rPr>
            </w:pPr>
            <w:r w:rsidRPr="001469E1">
              <w:rPr>
                <w:rFonts w:ascii="Arial" w:hAnsi="Arial" w:cs="Arial"/>
                <w:lang w:val="en-US"/>
              </w:rPr>
              <w:t>4</w:t>
            </w:r>
          </w:p>
          <w:p w14:paraId="08A2CBA8" w14:textId="77777777" w:rsidR="00740AF5" w:rsidRPr="001469E1" w:rsidRDefault="00740AF5" w:rsidP="00740AF5">
            <w:pPr>
              <w:pStyle w:val="Paragraphedeliste"/>
              <w:numPr>
                <w:ilvl w:val="0"/>
                <w:numId w:val="33"/>
              </w:numPr>
              <w:rPr>
                <w:rFonts w:ascii="Arial" w:hAnsi="Arial" w:cs="Arial"/>
                <w:lang w:val="en-US"/>
              </w:rPr>
            </w:pPr>
            <w:r w:rsidRPr="001469E1">
              <w:rPr>
                <w:rFonts w:ascii="Arial" w:hAnsi="Arial" w:cs="Arial"/>
                <w:lang w:val="en-US"/>
              </w:rPr>
              <w:t>5</w:t>
            </w:r>
          </w:p>
          <w:p w14:paraId="686BA74C" w14:textId="77777777" w:rsidR="00740AF5" w:rsidRPr="001469E1" w:rsidRDefault="00740AF5" w:rsidP="00740AF5">
            <w:pPr>
              <w:pStyle w:val="Paragraphedeliste"/>
              <w:numPr>
                <w:ilvl w:val="0"/>
                <w:numId w:val="33"/>
              </w:numPr>
              <w:rPr>
                <w:rFonts w:ascii="Arial" w:hAnsi="Arial" w:cs="Arial"/>
                <w:lang w:val="en-US"/>
              </w:rPr>
            </w:pPr>
            <w:r w:rsidRPr="001469E1">
              <w:rPr>
                <w:rFonts w:ascii="Arial" w:hAnsi="Arial" w:cs="Arial"/>
                <w:lang w:val="en-US"/>
              </w:rPr>
              <w:t>6</w:t>
            </w:r>
          </w:p>
          <w:p w14:paraId="04FE0274" w14:textId="77777777" w:rsidR="00740AF5" w:rsidRPr="001469E1" w:rsidRDefault="00740AF5" w:rsidP="00740AF5">
            <w:pPr>
              <w:pStyle w:val="Paragraphedeliste"/>
              <w:numPr>
                <w:ilvl w:val="0"/>
                <w:numId w:val="33"/>
              </w:numPr>
              <w:rPr>
                <w:rFonts w:ascii="Arial" w:hAnsi="Arial" w:cs="Arial"/>
                <w:lang w:val="en-US"/>
              </w:rPr>
            </w:pPr>
            <w:r w:rsidRPr="001469E1">
              <w:rPr>
                <w:rFonts w:ascii="Arial" w:hAnsi="Arial" w:cs="Arial"/>
                <w:lang w:val="en-US"/>
              </w:rPr>
              <w:t>7 - Very willing to take risks</w:t>
            </w:r>
          </w:p>
          <w:p w14:paraId="1FB0C893" w14:textId="77777777" w:rsidR="00740AF5" w:rsidRPr="001469E1" w:rsidRDefault="00740AF5" w:rsidP="00482D01">
            <w:pPr>
              <w:pStyle w:val="Paragraphedeliste"/>
              <w:rPr>
                <w:rFonts w:ascii="Arial" w:hAnsi="Arial" w:cs="Arial"/>
                <w:lang w:val="en-US"/>
              </w:rPr>
            </w:pPr>
          </w:p>
          <w:p w14:paraId="5C0B7E3A" w14:textId="77777777" w:rsidR="00740AF5" w:rsidRPr="001469E1" w:rsidRDefault="00740AF5" w:rsidP="00740AF5">
            <w:pPr>
              <w:pStyle w:val="Paragraphedeliste"/>
              <w:numPr>
                <w:ilvl w:val="0"/>
                <w:numId w:val="39"/>
              </w:numPr>
              <w:rPr>
                <w:rFonts w:ascii="Arial" w:hAnsi="Arial" w:cs="Arial"/>
                <w:lang w:val="en-US"/>
              </w:rPr>
            </w:pPr>
            <w:r w:rsidRPr="001469E1">
              <w:rPr>
                <w:rFonts w:ascii="Arial" w:hAnsi="Arial" w:cs="Arial"/>
                <w:lang w:val="en-US"/>
              </w:rPr>
              <w:t>Prefer not to say</w:t>
            </w:r>
            <w:r>
              <w:rPr>
                <w:rFonts w:ascii="Arial" w:hAnsi="Arial" w:cs="Arial"/>
                <w:lang w:val="en-US"/>
              </w:rPr>
              <w:t xml:space="preserve"> </w:t>
            </w:r>
            <w:r w:rsidRPr="009B59F9">
              <w:rPr>
                <w:rFonts w:ascii="Arial" w:hAnsi="Arial" w:cs="Arial"/>
                <w:b/>
                <w:bCs/>
                <w:color w:val="FF0000"/>
                <w:lang w:val="en-US"/>
              </w:rPr>
              <w:t>EXCLUSIVE</w:t>
            </w:r>
            <w:r>
              <w:rPr>
                <w:rFonts w:ascii="Arial" w:hAnsi="Arial" w:cs="Arial"/>
                <w:b/>
                <w:bCs/>
                <w:color w:val="FF0000"/>
                <w:lang w:val="en-US"/>
              </w:rPr>
              <w:t xml:space="preserve"> (UNDER THE SLIDER)</w:t>
            </w:r>
          </w:p>
        </w:tc>
        <w:tc>
          <w:tcPr>
            <w:tcW w:w="1404" w:type="dxa"/>
            <w:shd w:val="clear" w:color="auto" w:fill="auto"/>
          </w:tcPr>
          <w:p w14:paraId="3FF65435" w14:textId="77777777" w:rsidR="00740AF5" w:rsidRPr="001469E1" w:rsidRDefault="00740AF5" w:rsidP="00482D01">
            <w:pPr>
              <w:rPr>
                <w:rFonts w:ascii="Arial" w:hAnsi="Arial" w:cs="Arial"/>
                <w:i/>
                <w:iCs/>
                <w:color w:val="000000" w:themeColor="text1"/>
                <w:highlight w:val="cyan"/>
              </w:rPr>
            </w:pPr>
          </w:p>
        </w:tc>
      </w:tr>
    </w:tbl>
    <w:p w14:paraId="46E74C01" w14:textId="77777777" w:rsidR="00740AF5" w:rsidRDefault="00740AF5" w:rsidP="00740AF5">
      <w:pPr>
        <w:rPr>
          <w:rFonts w:ascii="Arial" w:hAnsi="Arial" w:cs="Arial"/>
        </w:rPr>
      </w:pPr>
    </w:p>
    <w:p w14:paraId="325BA113" w14:textId="77777777" w:rsidR="00740AF5" w:rsidRPr="001469E1" w:rsidRDefault="00740AF5" w:rsidP="00740AF5">
      <w:pPr>
        <w:rPr>
          <w:rFonts w:ascii="Arial" w:hAnsi="Arial" w:cs="Arial"/>
        </w:rPr>
      </w:pPr>
    </w:p>
    <w:p w14:paraId="003F2029" w14:textId="77777777" w:rsidR="00740AF5" w:rsidRPr="000803B5" w:rsidRDefault="00740AF5" w:rsidP="00740AF5">
      <w:pPr>
        <w:rPr>
          <w:rFonts w:ascii="Arial" w:hAnsi="Arial" w:cs="Arial"/>
          <w:b/>
          <w:bCs/>
          <w:color w:val="FF0000"/>
        </w:rPr>
      </w:pPr>
      <w:r w:rsidRPr="000803B5">
        <w:rPr>
          <w:rFonts w:ascii="Arial" w:hAnsi="Arial" w:cs="Arial"/>
          <w:b/>
          <w:bCs/>
          <w:color w:val="FF0000"/>
        </w:rPr>
        <w:t>RANDOMIZE ITEMS 1 TO 10</w:t>
      </w:r>
    </w:p>
    <w:p w14:paraId="10C17899" w14:textId="30AD372B" w:rsidR="00740AF5" w:rsidRPr="005C386F" w:rsidRDefault="00740AF5" w:rsidP="00740AF5">
      <w:pPr>
        <w:rPr>
          <w:rFonts w:ascii="Arial" w:hAnsi="Arial" w:cs="Arial"/>
          <w:lang w:val="en-GB"/>
        </w:rPr>
      </w:pPr>
      <w:r>
        <w:rPr>
          <w:rFonts w:ascii="Arial" w:hAnsi="Arial" w:cs="Arial"/>
        </w:rPr>
        <w:t>A.</w:t>
      </w:r>
      <w:r w:rsidRPr="005C386F">
        <w:rPr>
          <w:rFonts w:ascii="Arial" w:hAnsi="Arial" w:cs="Arial"/>
        </w:rPr>
        <w:t>9</w:t>
      </w:r>
      <w:r>
        <w:rPr>
          <w:rFonts w:ascii="Arial" w:hAnsi="Arial" w:cs="Arial"/>
        </w:rPr>
        <w:t>.</w:t>
      </w:r>
      <w:r w:rsidRPr="005C386F">
        <w:rPr>
          <w:rFonts w:ascii="Arial" w:hAnsi="Arial" w:cs="Arial"/>
        </w:rPr>
        <w:t xml:space="preserve"> </w:t>
      </w:r>
      <w:r w:rsidRPr="005C386F">
        <w:rPr>
          <w:rFonts w:ascii="Arial" w:hAnsi="Arial" w:cs="Arial"/>
          <w:lang w:val="en-GB"/>
        </w:rPr>
        <w:t>How well do the following statements describe your personality?</w:t>
      </w:r>
    </w:p>
    <w:p w14:paraId="693C45CB" w14:textId="77777777" w:rsidR="00740AF5" w:rsidRPr="001469E1" w:rsidRDefault="00740AF5" w:rsidP="00740AF5">
      <w:pPr>
        <w:rPr>
          <w:rFonts w:ascii="Arial" w:hAnsi="Arial" w:cs="Arial"/>
        </w:rPr>
      </w:pPr>
    </w:p>
    <w:tbl>
      <w:tblPr>
        <w:tblStyle w:val="Grilledutableau"/>
        <w:tblW w:w="9651" w:type="dxa"/>
        <w:tblLayout w:type="fixed"/>
        <w:tblLook w:val="04A0" w:firstRow="1" w:lastRow="0" w:firstColumn="1" w:lastColumn="0" w:noHBand="0" w:noVBand="1"/>
      </w:tblPr>
      <w:tblGrid>
        <w:gridCol w:w="3114"/>
        <w:gridCol w:w="1307"/>
        <w:gridCol w:w="1307"/>
        <w:gridCol w:w="1308"/>
        <w:gridCol w:w="1307"/>
        <w:gridCol w:w="1308"/>
      </w:tblGrid>
      <w:tr w:rsidR="00740AF5" w:rsidRPr="001469E1" w14:paraId="40527F03" w14:textId="77777777" w:rsidTr="00482D01">
        <w:trPr>
          <w:trHeight w:val="650"/>
        </w:trPr>
        <w:tc>
          <w:tcPr>
            <w:tcW w:w="3114" w:type="dxa"/>
          </w:tcPr>
          <w:p w14:paraId="484E7E81" w14:textId="77777777" w:rsidR="00740AF5" w:rsidRPr="001469E1" w:rsidRDefault="00740AF5" w:rsidP="00482D01">
            <w:pPr>
              <w:rPr>
                <w:rFonts w:ascii="Arial" w:hAnsi="Arial" w:cs="Arial"/>
                <w:bCs/>
              </w:rPr>
            </w:pPr>
            <w:r w:rsidRPr="001469E1">
              <w:rPr>
                <w:rFonts w:ascii="Arial" w:hAnsi="Arial" w:cs="Arial"/>
              </w:rPr>
              <w:t>I see myself as someone who …</w:t>
            </w:r>
          </w:p>
        </w:tc>
        <w:tc>
          <w:tcPr>
            <w:tcW w:w="1307" w:type="dxa"/>
          </w:tcPr>
          <w:p w14:paraId="0657ED4A" w14:textId="77777777" w:rsidR="00740AF5" w:rsidRPr="001469E1" w:rsidRDefault="00740AF5" w:rsidP="00482D01">
            <w:pPr>
              <w:rPr>
                <w:rFonts w:ascii="Arial" w:hAnsi="Arial" w:cs="Arial"/>
                <w:bCs/>
              </w:rPr>
            </w:pPr>
            <w:r w:rsidRPr="001469E1">
              <w:rPr>
                <w:rFonts w:ascii="Arial" w:hAnsi="Arial" w:cs="Arial"/>
              </w:rPr>
              <w:t>Disagree strongly</w:t>
            </w:r>
          </w:p>
        </w:tc>
        <w:tc>
          <w:tcPr>
            <w:tcW w:w="1307" w:type="dxa"/>
          </w:tcPr>
          <w:p w14:paraId="7636DBDD" w14:textId="77777777" w:rsidR="00740AF5" w:rsidRPr="001469E1" w:rsidRDefault="00740AF5" w:rsidP="00482D01">
            <w:pPr>
              <w:rPr>
                <w:rFonts w:ascii="Arial" w:hAnsi="Arial" w:cs="Arial"/>
                <w:bCs/>
              </w:rPr>
            </w:pPr>
            <w:r w:rsidRPr="001469E1">
              <w:rPr>
                <w:rFonts w:ascii="Arial" w:hAnsi="Arial" w:cs="Arial"/>
                <w:bCs/>
              </w:rPr>
              <w:t>D</w:t>
            </w:r>
            <w:r w:rsidRPr="001469E1">
              <w:rPr>
                <w:rFonts w:ascii="Arial" w:hAnsi="Arial" w:cs="Arial"/>
              </w:rPr>
              <w:t>isagree a little</w:t>
            </w:r>
          </w:p>
        </w:tc>
        <w:tc>
          <w:tcPr>
            <w:tcW w:w="1308" w:type="dxa"/>
          </w:tcPr>
          <w:p w14:paraId="319D9F07" w14:textId="77777777" w:rsidR="00740AF5" w:rsidRPr="001469E1" w:rsidRDefault="00740AF5" w:rsidP="00482D01">
            <w:pPr>
              <w:rPr>
                <w:rFonts w:ascii="Arial" w:hAnsi="Arial" w:cs="Arial"/>
                <w:bCs/>
              </w:rPr>
            </w:pPr>
            <w:r w:rsidRPr="001469E1">
              <w:rPr>
                <w:rFonts w:ascii="Arial" w:hAnsi="Arial" w:cs="Arial"/>
              </w:rPr>
              <w:t>Neither agree nor disagree</w:t>
            </w:r>
          </w:p>
        </w:tc>
        <w:tc>
          <w:tcPr>
            <w:tcW w:w="1307" w:type="dxa"/>
          </w:tcPr>
          <w:p w14:paraId="06EA9F32" w14:textId="77777777" w:rsidR="00740AF5" w:rsidRPr="001469E1" w:rsidRDefault="00740AF5" w:rsidP="00482D01">
            <w:pPr>
              <w:rPr>
                <w:rFonts w:ascii="Arial" w:hAnsi="Arial" w:cs="Arial"/>
                <w:bCs/>
              </w:rPr>
            </w:pPr>
            <w:r w:rsidRPr="001469E1">
              <w:rPr>
                <w:rFonts w:ascii="Arial" w:hAnsi="Arial" w:cs="Arial"/>
              </w:rPr>
              <w:t>Agree a little</w:t>
            </w:r>
          </w:p>
          <w:p w14:paraId="71E9F7DC" w14:textId="77777777" w:rsidR="00740AF5" w:rsidRPr="001469E1" w:rsidRDefault="00740AF5" w:rsidP="00482D01">
            <w:pPr>
              <w:rPr>
                <w:rFonts w:ascii="Arial" w:hAnsi="Arial" w:cs="Arial"/>
              </w:rPr>
            </w:pPr>
          </w:p>
        </w:tc>
        <w:tc>
          <w:tcPr>
            <w:tcW w:w="1308" w:type="dxa"/>
          </w:tcPr>
          <w:p w14:paraId="37D6A3B1" w14:textId="77777777" w:rsidR="00740AF5" w:rsidRPr="001469E1" w:rsidRDefault="00740AF5" w:rsidP="00482D01">
            <w:pPr>
              <w:rPr>
                <w:rFonts w:ascii="Arial" w:hAnsi="Arial" w:cs="Arial"/>
                <w:bCs/>
              </w:rPr>
            </w:pPr>
            <w:r w:rsidRPr="001469E1">
              <w:rPr>
                <w:rFonts w:ascii="Arial" w:hAnsi="Arial" w:cs="Arial"/>
              </w:rPr>
              <w:t>Agree strongly</w:t>
            </w:r>
          </w:p>
        </w:tc>
      </w:tr>
      <w:tr w:rsidR="00740AF5" w:rsidRPr="001469E1" w14:paraId="09A32E20" w14:textId="77777777" w:rsidTr="00482D01">
        <w:trPr>
          <w:trHeight w:val="321"/>
        </w:trPr>
        <w:tc>
          <w:tcPr>
            <w:tcW w:w="3114" w:type="dxa"/>
          </w:tcPr>
          <w:p w14:paraId="37DF7B65" w14:textId="77777777" w:rsidR="00740AF5" w:rsidRPr="002D02B5" w:rsidRDefault="00740AF5" w:rsidP="00740AF5">
            <w:pPr>
              <w:pStyle w:val="Paragraphedeliste"/>
              <w:numPr>
                <w:ilvl w:val="0"/>
                <w:numId w:val="40"/>
              </w:numPr>
              <w:ind w:left="455"/>
              <w:rPr>
                <w:rFonts w:ascii="Arial" w:hAnsi="Arial" w:cs="Arial"/>
                <w:bCs/>
              </w:rPr>
            </w:pPr>
            <w:r w:rsidRPr="002D02B5">
              <w:rPr>
                <w:rFonts w:ascii="Arial" w:hAnsi="Arial" w:cs="Arial"/>
              </w:rPr>
              <w:t>…is reserved</w:t>
            </w:r>
          </w:p>
        </w:tc>
        <w:tc>
          <w:tcPr>
            <w:tcW w:w="1307" w:type="dxa"/>
          </w:tcPr>
          <w:p w14:paraId="138D9B59" w14:textId="77777777" w:rsidR="00740AF5" w:rsidRPr="001469E1" w:rsidRDefault="00740AF5" w:rsidP="00482D01">
            <w:pPr>
              <w:jc w:val="center"/>
              <w:rPr>
                <w:rFonts w:ascii="Arial" w:hAnsi="Arial" w:cs="Arial"/>
                <w:bCs/>
              </w:rPr>
            </w:pPr>
            <w:r>
              <w:rPr>
                <w:rFonts w:ascii="Arial" w:hAnsi="Arial" w:cs="Arial"/>
                <w:bCs/>
              </w:rPr>
              <w:t>1</w:t>
            </w:r>
          </w:p>
        </w:tc>
        <w:tc>
          <w:tcPr>
            <w:tcW w:w="1307" w:type="dxa"/>
          </w:tcPr>
          <w:p w14:paraId="3A8D6E03" w14:textId="77777777" w:rsidR="00740AF5" w:rsidRPr="001469E1" w:rsidRDefault="00740AF5" w:rsidP="00482D01">
            <w:pPr>
              <w:jc w:val="center"/>
              <w:rPr>
                <w:rFonts w:ascii="Arial" w:hAnsi="Arial" w:cs="Arial"/>
                <w:bCs/>
              </w:rPr>
            </w:pPr>
            <w:r>
              <w:rPr>
                <w:rFonts w:ascii="Arial" w:hAnsi="Arial" w:cs="Arial"/>
                <w:bCs/>
              </w:rPr>
              <w:t>2</w:t>
            </w:r>
          </w:p>
        </w:tc>
        <w:tc>
          <w:tcPr>
            <w:tcW w:w="1308" w:type="dxa"/>
          </w:tcPr>
          <w:p w14:paraId="5EC24A45" w14:textId="77777777" w:rsidR="00740AF5" w:rsidRPr="001469E1" w:rsidRDefault="00740AF5" w:rsidP="00482D01">
            <w:pPr>
              <w:jc w:val="center"/>
              <w:rPr>
                <w:rFonts w:ascii="Arial" w:hAnsi="Arial" w:cs="Arial"/>
                <w:bCs/>
              </w:rPr>
            </w:pPr>
            <w:r>
              <w:rPr>
                <w:rFonts w:ascii="Arial" w:hAnsi="Arial" w:cs="Arial"/>
                <w:bCs/>
              </w:rPr>
              <w:t>3</w:t>
            </w:r>
          </w:p>
        </w:tc>
        <w:tc>
          <w:tcPr>
            <w:tcW w:w="1307" w:type="dxa"/>
          </w:tcPr>
          <w:p w14:paraId="5EA82975" w14:textId="77777777" w:rsidR="00740AF5" w:rsidRPr="001469E1" w:rsidRDefault="00740AF5" w:rsidP="00482D01">
            <w:pPr>
              <w:jc w:val="center"/>
              <w:rPr>
                <w:rFonts w:ascii="Arial" w:hAnsi="Arial" w:cs="Arial"/>
                <w:bCs/>
              </w:rPr>
            </w:pPr>
            <w:r>
              <w:rPr>
                <w:rFonts w:ascii="Arial" w:hAnsi="Arial" w:cs="Arial"/>
                <w:bCs/>
              </w:rPr>
              <w:t>4</w:t>
            </w:r>
          </w:p>
        </w:tc>
        <w:tc>
          <w:tcPr>
            <w:tcW w:w="1308" w:type="dxa"/>
          </w:tcPr>
          <w:p w14:paraId="744B5906" w14:textId="77777777" w:rsidR="00740AF5" w:rsidRPr="001469E1" w:rsidRDefault="00740AF5" w:rsidP="00482D01">
            <w:pPr>
              <w:jc w:val="center"/>
              <w:rPr>
                <w:rFonts w:ascii="Arial" w:hAnsi="Arial" w:cs="Arial"/>
                <w:bCs/>
              </w:rPr>
            </w:pPr>
            <w:r>
              <w:rPr>
                <w:rFonts w:ascii="Arial" w:hAnsi="Arial" w:cs="Arial"/>
                <w:bCs/>
              </w:rPr>
              <w:t>5</w:t>
            </w:r>
          </w:p>
        </w:tc>
      </w:tr>
      <w:tr w:rsidR="00740AF5" w:rsidRPr="001469E1" w14:paraId="76FA3B5D" w14:textId="77777777" w:rsidTr="00482D01">
        <w:trPr>
          <w:trHeight w:val="481"/>
        </w:trPr>
        <w:tc>
          <w:tcPr>
            <w:tcW w:w="3114" w:type="dxa"/>
          </w:tcPr>
          <w:p w14:paraId="542D2750" w14:textId="77777777" w:rsidR="00740AF5" w:rsidRPr="002D02B5" w:rsidRDefault="00740AF5" w:rsidP="00740AF5">
            <w:pPr>
              <w:pStyle w:val="Paragraphedeliste"/>
              <w:numPr>
                <w:ilvl w:val="0"/>
                <w:numId w:val="40"/>
              </w:numPr>
              <w:ind w:left="455"/>
              <w:rPr>
                <w:rFonts w:ascii="Arial" w:hAnsi="Arial" w:cs="Arial"/>
                <w:bCs/>
              </w:rPr>
            </w:pPr>
            <w:r w:rsidRPr="002D02B5">
              <w:rPr>
                <w:rFonts w:ascii="Arial" w:hAnsi="Arial" w:cs="Arial"/>
              </w:rPr>
              <w:t>…is generally trusting</w:t>
            </w:r>
          </w:p>
        </w:tc>
        <w:tc>
          <w:tcPr>
            <w:tcW w:w="1307" w:type="dxa"/>
          </w:tcPr>
          <w:p w14:paraId="634A0FE9" w14:textId="77777777" w:rsidR="00740AF5" w:rsidRPr="001469E1" w:rsidRDefault="00740AF5" w:rsidP="00482D01">
            <w:pPr>
              <w:jc w:val="center"/>
              <w:rPr>
                <w:rFonts w:ascii="Arial" w:hAnsi="Arial" w:cs="Arial"/>
                <w:bCs/>
              </w:rPr>
            </w:pPr>
            <w:r>
              <w:rPr>
                <w:rFonts w:ascii="Arial" w:hAnsi="Arial" w:cs="Arial"/>
                <w:bCs/>
              </w:rPr>
              <w:t>1</w:t>
            </w:r>
          </w:p>
        </w:tc>
        <w:tc>
          <w:tcPr>
            <w:tcW w:w="1307" w:type="dxa"/>
          </w:tcPr>
          <w:p w14:paraId="2B515468" w14:textId="77777777" w:rsidR="00740AF5" w:rsidRPr="001469E1" w:rsidRDefault="00740AF5" w:rsidP="00482D01">
            <w:pPr>
              <w:jc w:val="center"/>
              <w:rPr>
                <w:rFonts w:ascii="Arial" w:hAnsi="Arial" w:cs="Arial"/>
                <w:bCs/>
              </w:rPr>
            </w:pPr>
            <w:r>
              <w:rPr>
                <w:rFonts w:ascii="Arial" w:hAnsi="Arial" w:cs="Arial"/>
                <w:bCs/>
              </w:rPr>
              <w:t>2</w:t>
            </w:r>
          </w:p>
        </w:tc>
        <w:tc>
          <w:tcPr>
            <w:tcW w:w="1308" w:type="dxa"/>
          </w:tcPr>
          <w:p w14:paraId="6A1FEFCC" w14:textId="77777777" w:rsidR="00740AF5" w:rsidRPr="001469E1" w:rsidRDefault="00740AF5" w:rsidP="00482D01">
            <w:pPr>
              <w:jc w:val="center"/>
              <w:rPr>
                <w:rFonts w:ascii="Arial" w:hAnsi="Arial" w:cs="Arial"/>
                <w:bCs/>
              </w:rPr>
            </w:pPr>
            <w:r>
              <w:rPr>
                <w:rFonts w:ascii="Arial" w:hAnsi="Arial" w:cs="Arial"/>
                <w:bCs/>
              </w:rPr>
              <w:t>3</w:t>
            </w:r>
          </w:p>
        </w:tc>
        <w:tc>
          <w:tcPr>
            <w:tcW w:w="1307" w:type="dxa"/>
          </w:tcPr>
          <w:p w14:paraId="663F5307" w14:textId="77777777" w:rsidR="00740AF5" w:rsidRPr="001469E1" w:rsidRDefault="00740AF5" w:rsidP="00482D01">
            <w:pPr>
              <w:jc w:val="center"/>
              <w:rPr>
                <w:rFonts w:ascii="Arial" w:hAnsi="Arial" w:cs="Arial"/>
                <w:bCs/>
              </w:rPr>
            </w:pPr>
            <w:r>
              <w:rPr>
                <w:rFonts w:ascii="Arial" w:hAnsi="Arial" w:cs="Arial"/>
                <w:bCs/>
              </w:rPr>
              <w:t>4</w:t>
            </w:r>
          </w:p>
        </w:tc>
        <w:tc>
          <w:tcPr>
            <w:tcW w:w="1308" w:type="dxa"/>
          </w:tcPr>
          <w:p w14:paraId="26611F4B" w14:textId="77777777" w:rsidR="00740AF5" w:rsidRPr="001469E1" w:rsidRDefault="00740AF5" w:rsidP="00482D01">
            <w:pPr>
              <w:jc w:val="center"/>
              <w:rPr>
                <w:rFonts w:ascii="Arial" w:hAnsi="Arial" w:cs="Arial"/>
                <w:bCs/>
              </w:rPr>
            </w:pPr>
            <w:r>
              <w:rPr>
                <w:rFonts w:ascii="Arial" w:hAnsi="Arial" w:cs="Arial"/>
                <w:bCs/>
              </w:rPr>
              <w:t>5</w:t>
            </w:r>
          </w:p>
        </w:tc>
      </w:tr>
      <w:tr w:rsidR="00740AF5" w:rsidRPr="001469E1" w14:paraId="3ECC401C" w14:textId="77777777" w:rsidTr="00482D01">
        <w:trPr>
          <w:trHeight w:val="321"/>
        </w:trPr>
        <w:tc>
          <w:tcPr>
            <w:tcW w:w="3114" w:type="dxa"/>
          </w:tcPr>
          <w:p w14:paraId="78C444AF" w14:textId="77777777" w:rsidR="00740AF5" w:rsidRPr="002D02B5" w:rsidRDefault="00740AF5" w:rsidP="00740AF5">
            <w:pPr>
              <w:pStyle w:val="Paragraphedeliste"/>
              <w:numPr>
                <w:ilvl w:val="0"/>
                <w:numId w:val="40"/>
              </w:numPr>
              <w:ind w:left="455"/>
              <w:rPr>
                <w:rFonts w:ascii="Arial" w:hAnsi="Arial" w:cs="Arial"/>
                <w:bCs/>
              </w:rPr>
            </w:pPr>
            <w:r w:rsidRPr="002D02B5">
              <w:rPr>
                <w:rFonts w:ascii="Arial" w:hAnsi="Arial" w:cs="Arial"/>
              </w:rPr>
              <w:t>.</w:t>
            </w:r>
            <w:r>
              <w:rPr>
                <w:rFonts w:ascii="Arial" w:hAnsi="Arial" w:cs="Arial"/>
              </w:rPr>
              <w:t>.</w:t>
            </w:r>
            <w:r w:rsidRPr="002D02B5">
              <w:rPr>
                <w:rFonts w:ascii="Arial" w:hAnsi="Arial" w:cs="Arial"/>
              </w:rPr>
              <w:t>.tends to be lazy</w:t>
            </w:r>
          </w:p>
        </w:tc>
        <w:tc>
          <w:tcPr>
            <w:tcW w:w="1307" w:type="dxa"/>
          </w:tcPr>
          <w:p w14:paraId="1C8BEEFA" w14:textId="77777777" w:rsidR="00740AF5" w:rsidRPr="001469E1" w:rsidRDefault="00740AF5" w:rsidP="00482D01">
            <w:pPr>
              <w:jc w:val="center"/>
              <w:rPr>
                <w:rFonts w:ascii="Arial" w:hAnsi="Arial" w:cs="Arial"/>
                <w:bCs/>
              </w:rPr>
            </w:pPr>
            <w:r>
              <w:rPr>
                <w:rFonts w:ascii="Arial" w:hAnsi="Arial" w:cs="Arial"/>
                <w:bCs/>
              </w:rPr>
              <w:t>1</w:t>
            </w:r>
          </w:p>
        </w:tc>
        <w:tc>
          <w:tcPr>
            <w:tcW w:w="1307" w:type="dxa"/>
          </w:tcPr>
          <w:p w14:paraId="3F5BBAF9" w14:textId="77777777" w:rsidR="00740AF5" w:rsidRPr="001469E1" w:rsidRDefault="00740AF5" w:rsidP="00482D01">
            <w:pPr>
              <w:jc w:val="center"/>
              <w:rPr>
                <w:rFonts w:ascii="Arial" w:hAnsi="Arial" w:cs="Arial"/>
                <w:bCs/>
              </w:rPr>
            </w:pPr>
            <w:r>
              <w:rPr>
                <w:rFonts w:ascii="Arial" w:hAnsi="Arial" w:cs="Arial"/>
                <w:bCs/>
              </w:rPr>
              <w:t>2</w:t>
            </w:r>
          </w:p>
        </w:tc>
        <w:tc>
          <w:tcPr>
            <w:tcW w:w="1308" w:type="dxa"/>
          </w:tcPr>
          <w:p w14:paraId="3D20A73E" w14:textId="77777777" w:rsidR="00740AF5" w:rsidRPr="001469E1" w:rsidRDefault="00740AF5" w:rsidP="00482D01">
            <w:pPr>
              <w:jc w:val="center"/>
              <w:rPr>
                <w:rFonts w:ascii="Arial" w:hAnsi="Arial" w:cs="Arial"/>
                <w:bCs/>
              </w:rPr>
            </w:pPr>
            <w:r>
              <w:rPr>
                <w:rFonts w:ascii="Arial" w:hAnsi="Arial" w:cs="Arial"/>
                <w:bCs/>
              </w:rPr>
              <w:t>3</w:t>
            </w:r>
          </w:p>
        </w:tc>
        <w:tc>
          <w:tcPr>
            <w:tcW w:w="1307" w:type="dxa"/>
          </w:tcPr>
          <w:p w14:paraId="28BCC5A0" w14:textId="77777777" w:rsidR="00740AF5" w:rsidRPr="001469E1" w:rsidRDefault="00740AF5" w:rsidP="00482D01">
            <w:pPr>
              <w:jc w:val="center"/>
              <w:rPr>
                <w:rFonts w:ascii="Arial" w:hAnsi="Arial" w:cs="Arial"/>
                <w:bCs/>
              </w:rPr>
            </w:pPr>
            <w:r>
              <w:rPr>
                <w:rFonts w:ascii="Arial" w:hAnsi="Arial" w:cs="Arial"/>
                <w:bCs/>
              </w:rPr>
              <w:t>4</w:t>
            </w:r>
          </w:p>
        </w:tc>
        <w:tc>
          <w:tcPr>
            <w:tcW w:w="1308" w:type="dxa"/>
          </w:tcPr>
          <w:p w14:paraId="6CF64544" w14:textId="77777777" w:rsidR="00740AF5" w:rsidRPr="001469E1" w:rsidRDefault="00740AF5" w:rsidP="00482D01">
            <w:pPr>
              <w:jc w:val="center"/>
              <w:rPr>
                <w:rFonts w:ascii="Arial" w:hAnsi="Arial" w:cs="Arial"/>
                <w:bCs/>
              </w:rPr>
            </w:pPr>
            <w:r>
              <w:rPr>
                <w:rFonts w:ascii="Arial" w:hAnsi="Arial" w:cs="Arial"/>
                <w:bCs/>
              </w:rPr>
              <w:t>5</w:t>
            </w:r>
          </w:p>
        </w:tc>
      </w:tr>
      <w:tr w:rsidR="00740AF5" w:rsidRPr="001469E1" w14:paraId="16A4B797" w14:textId="77777777" w:rsidTr="00482D01">
        <w:trPr>
          <w:trHeight w:val="650"/>
        </w:trPr>
        <w:tc>
          <w:tcPr>
            <w:tcW w:w="3114" w:type="dxa"/>
          </w:tcPr>
          <w:p w14:paraId="3CC43622" w14:textId="77777777" w:rsidR="00740AF5" w:rsidRPr="002D02B5" w:rsidRDefault="00740AF5" w:rsidP="00740AF5">
            <w:pPr>
              <w:pStyle w:val="Paragraphedeliste"/>
              <w:numPr>
                <w:ilvl w:val="0"/>
                <w:numId w:val="40"/>
              </w:numPr>
              <w:ind w:left="455"/>
              <w:rPr>
                <w:rFonts w:ascii="Arial" w:hAnsi="Arial" w:cs="Arial"/>
                <w:bCs/>
                <w:lang w:val="en-US"/>
              </w:rPr>
            </w:pPr>
            <w:r w:rsidRPr="002D02B5">
              <w:rPr>
                <w:rFonts w:ascii="Arial" w:hAnsi="Arial" w:cs="Arial"/>
                <w:lang w:val="en-US"/>
              </w:rPr>
              <w:lastRenderedPageBreak/>
              <w:t>…is relaxed, handles stress well</w:t>
            </w:r>
          </w:p>
        </w:tc>
        <w:tc>
          <w:tcPr>
            <w:tcW w:w="1307" w:type="dxa"/>
          </w:tcPr>
          <w:p w14:paraId="4E5D8686" w14:textId="77777777" w:rsidR="00740AF5" w:rsidRPr="001469E1" w:rsidRDefault="00740AF5" w:rsidP="00482D01">
            <w:pPr>
              <w:jc w:val="center"/>
              <w:rPr>
                <w:rFonts w:ascii="Arial" w:hAnsi="Arial" w:cs="Arial"/>
                <w:bCs/>
              </w:rPr>
            </w:pPr>
            <w:r>
              <w:rPr>
                <w:rFonts w:ascii="Arial" w:hAnsi="Arial" w:cs="Arial"/>
                <w:bCs/>
              </w:rPr>
              <w:t>1</w:t>
            </w:r>
          </w:p>
        </w:tc>
        <w:tc>
          <w:tcPr>
            <w:tcW w:w="1307" w:type="dxa"/>
          </w:tcPr>
          <w:p w14:paraId="74FEAA27" w14:textId="77777777" w:rsidR="00740AF5" w:rsidRPr="001469E1" w:rsidRDefault="00740AF5" w:rsidP="00482D01">
            <w:pPr>
              <w:jc w:val="center"/>
              <w:rPr>
                <w:rFonts w:ascii="Arial" w:hAnsi="Arial" w:cs="Arial"/>
                <w:bCs/>
              </w:rPr>
            </w:pPr>
            <w:r>
              <w:rPr>
                <w:rFonts w:ascii="Arial" w:hAnsi="Arial" w:cs="Arial"/>
                <w:bCs/>
              </w:rPr>
              <w:t>2</w:t>
            </w:r>
          </w:p>
        </w:tc>
        <w:tc>
          <w:tcPr>
            <w:tcW w:w="1308" w:type="dxa"/>
          </w:tcPr>
          <w:p w14:paraId="68D29473" w14:textId="77777777" w:rsidR="00740AF5" w:rsidRPr="001469E1" w:rsidRDefault="00740AF5" w:rsidP="00482D01">
            <w:pPr>
              <w:jc w:val="center"/>
              <w:rPr>
                <w:rFonts w:ascii="Arial" w:hAnsi="Arial" w:cs="Arial"/>
                <w:bCs/>
              </w:rPr>
            </w:pPr>
            <w:r>
              <w:rPr>
                <w:rFonts w:ascii="Arial" w:hAnsi="Arial" w:cs="Arial"/>
                <w:bCs/>
              </w:rPr>
              <w:t>3</w:t>
            </w:r>
          </w:p>
        </w:tc>
        <w:tc>
          <w:tcPr>
            <w:tcW w:w="1307" w:type="dxa"/>
          </w:tcPr>
          <w:p w14:paraId="7195EA66" w14:textId="77777777" w:rsidR="00740AF5" w:rsidRPr="001469E1" w:rsidRDefault="00740AF5" w:rsidP="00482D01">
            <w:pPr>
              <w:jc w:val="center"/>
              <w:rPr>
                <w:rFonts w:ascii="Arial" w:hAnsi="Arial" w:cs="Arial"/>
                <w:bCs/>
              </w:rPr>
            </w:pPr>
            <w:r>
              <w:rPr>
                <w:rFonts w:ascii="Arial" w:hAnsi="Arial" w:cs="Arial"/>
                <w:bCs/>
              </w:rPr>
              <w:t>4</w:t>
            </w:r>
          </w:p>
        </w:tc>
        <w:tc>
          <w:tcPr>
            <w:tcW w:w="1308" w:type="dxa"/>
          </w:tcPr>
          <w:p w14:paraId="1F4E371B" w14:textId="77777777" w:rsidR="00740AF5" w:rsidRPr="001469E1" w:rsidRDefault="00740AF5" w:rsidP="00482D01">
            <w:pPr>
              <w:jc w:val="center"/>
              <w:rPr>
                <w:rFonts w:ascii="Arial" w:hAnsi="Arial" w:cs="Arial"/>
                <w:bCs/>
              </w:rPr>
            </w:pPr>
            <w:r>
              <w:rPr>
                <w:rFonts w:ascii="Arial" w:hAnsi="Arial" w:cs="Arial"/>
                <w:bCs/>
              </w:rPr>
              <w:t>5</w:t>
            </w:r>
          </w:p>
        </w:tc>
      </w:tr>
      <w:tr w:rsidR="00740AF5" w:rsidRPr="001469E1" w14:paraId="4082150E" w14:textId="77777777" w:rsidTr="00482D01">
        <w:trPr>
          <w:trHeight w:val="481"/>
        </w:trPr>
        <w:tc>
          <w:tcPr>
            <w:tcW w:w="3114" w:type="dxa"/>
          </w:tcPr>
          <w:p w14:paraId="4823D8D9" w14:textId="77777777" w:rsidR="00740AF5" w:rsidRPr="002D02B5" w:rsidRDefault="00740AF5" w:rsidP="00740AF5">
            <w:pPr>
              <w:pStyle w:val="Paragraphedeliste"/>
              <w:numPr>
                <w:ilvl w:val="0"/>
                <w:numId w:val="40"/>
              </w:numPr>
              <w:ind w:left="455"/>
              <w:rPr>
                <w:rFonts w:ascii="Arial" w:hAnsi="Arial" w:cs="Arial"/>
                <w:bCs/>
              </w:rPr>
            </w:pPr>
            <w:r w:rsidRPr="002D02B5">
              <w:rPr>
                <w:rFonts w:ascii="Arial" w:hAnsi="Arial" w:cs="Arial"/>
              </w:rPr>
              <w:t>…has few artistic interests</w:t>
            </w:r>
          </w:p>
        </w:tc>
        <w:tc>
          <w:tcPr>
            <w:tcW w:w="1307" w:type="dxa"/>
          </w:tcPr>
          <w:p w14:paraId="2242D121" w14:textId="77777777" w:rsidR="00740AF5" w:rsidRPr="001469E1" w:rsidRDefault="00740AF5" w:rsidP="00482D01">
            <w:pPr>
              <w:jc w:val="center"/>
              <w:rPr>
                <w:rFonts w:ascii="Arial" w:hAnsi="Arial" w:cs="Arial"/>
                <w:bCs/>
              </w:rPr>
            </w:pPr>
            <w:r>
              <w:rPr>
                <w:rFonts w:ascii="Arial" w:hAnsi="Arial" w:cs="Arial"/>
                <w:bCs/>
              </w:rPr>
              <w:t>1</w:t>
            </w:r>
          </w:p>
        </w:tc>
        <w:tc>
          <w:tcPr>
            <w:tcW w:w="1307" w:type="dxa"/>
          </w:tcPr>
          <w:p w14:paraId="785D9FB9" w14:textId="77777777" w:rsidR="00740AF5" w:rsidRPr="001469E1" w:rsidRDefault="00740AF5" w:rsidP="00482D01">
            <w:pPr>
              <w:jc w:val="center"/>
              <w:rPr>
                <w:rFonts w:ascii="Arial" w:hAnsi="Arial" w:cs="Arial"/>
                <w:bCs/>
              </w:rPr>
            </w:pPr>
            <w:r>
              <w:rPr>
                <w:rFonts w:ascii="Arial" w:hAnsi="Arial" w:cs="Arial"/>
                <w:bCs/>
              </w:rPr>
              <w:t>2</w:t>
            </w:r>
          </w:p>
        </w:tc>
        <w:tc>
          <w:tcPr>
            <w:tcW w:w="1308" w:type="dxa"/>
          </w:tcPr>
          <w:p w14:paraId="3AC57A03" w14:textId="77777777" w:rsidR="00740AF5" w:rsidRPr="001469E1" w:rsidRDefault="00740AF5" w:rsidP="00482D01">
            <w:pPr>
              <w:jc w:val="center"/>
              <w:rPr>
                <w:rFonts w:ascii="Arial" w:hAnsi="Arial" w:cs="Arial"/>
                <w:bCs/>
              </w:rPr>
            </w:pPr>
            <w:r>
              <w:rPr>
                <w:rFonts w:ascii="Arial" w:hAnsi="Arial" w:cs="Arial"/>
                <w:bCs/>
              </w:rPr>
              <w:t>3</w:t>
            </w:r>
          </w:p>
        </w:tc>
        <w:tc>
          <w:tcPr>
            <w:tcW w:w="1307" w:type="dxa"/>
          </w:tcPr>
          <w:p w14:paraId="44E69E08" w14:textId="77777777" w:rsidR="00740AF5" w:rsidRPr="001469E1" w:rsidRDefault="00740AF5" w:rsidP="00482D01">
            <w:pPr>
              <w:jc w:val="center"/>
              <w:rPr>
                <w:rFonts w:ascii="Arial" w:hAnsi="Arial" w:cs="Arial"/>
                <w:bCs/>
              </w:rPr>
            </w:pPr>
            <w:r>
              <w:rPr>
                <w:rFonts w:ascii="Arial" w:hAnsi="Arial" w:cs="Arial"/>
                <w:bCs/>
              </w:rPr>
              <w:t>4</w:t>
            </w:r>
          </w:p>
        </w:tc>
        <w:tc>
          <w:tcPr>
            <w:tcW w:w="1308" w:type="dxa"/>
          </w:tcPr>
          <w:p w14:paraId="5E4963AF" w14:textId="77777777" w:rsidR="00740AF5" w:rsidRPr="001469E1" w:rsidRDefault="00740AF5" w:rsidP="00482D01">
            <w:pPr>
              <w:jc w:val="center"/>
              <w:rPr>
                <w:rFonts w:ascii="Arial" w:hAnsi="Arial" w:cs="Arial"/>
                <w:bCs/>
              </w:rPr>
            </w:pPr>
            <w:r>
              <w:rPr>
                <w:rFonts w:ascii="Arial" w:hAnsi="Arial" w:cs="Arial"/>
                <w:bCs/>
              </w:rPr>
              <w:t>5</w:t>
            </w:r>
          </w:p>
        </w:tc>
      </w:tr>
      <w:tr w:rsidR="00740AF5" w:rsidRPr="001469E1" w14:paraId="1E1C4997" w14:textId="77777777" w:rsidTr="00482D01">
        <w:trPr>
          <w:trHeight w:val="489"/>
        </w:trPr>
        <w:tc>
          <w:tcPr>
            <w:tcW w:w="3114" w:type="dxa"/>
          </w:tcPr>
          <w:p w14:paraId="596E83D0" w14:textId="77777777" w:rsidR="00740AF5" w:rsidRPr="002D02B5" w:rsidRDefault="00740AF5" w:rsidP="00740AF5">
            <w:pPr>
              <w:pStyle w:val="Paragraphedeliste"/>
              <w:numPr>
                <w:ilvl w:val="0"/>
                <w:numId w:val="40"/>
              </w:numPr>
              <w:ind w:left="455"/>
              <w:rPr>
                <w:rFonts w:ascii="Arial" w:hAnsi="Arial" w:cs="Arial"/>
                <w:bCs/>
              </w:rPr>
            </w:pPr>
            <w:r w:rsidRPr="002D02B5">
              <w:rPr>
                <w:rFonts w:ascii="Arial" w:hAnsi="Arial" w:cs="Arial"/>
              </w:rPr>
              <w:t>…is outgoing, sociable</w:t>
            </w:r>
          </w:p>
        </w:tc>
        <w:tc>
          <w:tcPr>
            <w:tcW w:w="1307" w:type="dxa"/>
          </w:tcPr>
          <w:p w14:paraId="7FC3B892" w14:textId="77777777" w:rsidR="00740AF5" w:rsidRPr="001469E1" w:rsidRDefault="00740AF5" w:rsidP="00482D01">
            <w:pPr>
              <w:jc w:val="center"/>
              <w:rPr>
                <w:rFonts w:ascii="Arial" w:hAnsi="Arial" w:cs="Arial"/>
                <w:bCs/>
              </w:rPr>
            </w:pPr>
            <w:r>
              <w:rPr>
                <w:rFonts w:ascii="Arial" w:hAnsi="Arial" w:cs="Arial"/>
                <w:bCs/>
              </w:rPr>
              <w:t>1</w:t>
            </w:r>
          </w:p>
        </w:tc>
        <w:tc>
          <w:tcPr>
            <w:tcW w:w="1307" w:type="dxa"/>
          </w:tcPr>
          <w:p w14:paraId="128CBC77" w14:textId="77777777" w:rsidR="00740AF5" w:rsidRPr="001469E1" w:rsidRDefault="00740AF5" w:rsidP="00482D01">
            <w:pPr>
              <w:jc w:val="center"/>
              <w:rPr>
                <w:rFonts w:ascii="Arial" w:hAnsi="Arial" w:cs="Arial"/>
                <w:bCs/>
              </w:rPr>
            </w:pPr>
            <w:r>
              <w:rPr>
                <w:rFonts w:ascii="Arial" w:hAnsi="Arial" w:cs="Arial"/>
                <w:bCs/>
              </w:rPr>
              <w:t>2</w:t>
            </w:r>
          </w:p>
        </w:tc>
        <w:tc>
          <w:tcPr>
            <w:tcW w:w="1308" w:type="dxa"/>
          </w:tcPr>
          <w:p w14:paraId="3C26EBC9" w14:textId="77777777" w:rsidR="00740AF5" w:rsidRPr="001469E1" w:rsidRDefault="00740AF5" w:rsidP="00482D01">
            <w:pPr>
              <w:jc w:val="center"/>
              <w:rPr>
                <w:rFonts w:ascii="Arial" w:hAnsi="Arial" w:cs="Arial"/>
                <w:bCs/>
              </w:rPr>
            </w:pPr>
            <w:r>
              <w:rPr>
                <w:rFonts w:ascii="Arial" w:hAnsi="Arial" w:cs="Arial"/>
                <w:bCs/>
              </w:rPr>
              <w:t>3</w:t>
            </w:r>
          </w:p>
        </w:tc>
        <w:tc>
          <w:tcPr>
            <w:tcW w:w="1307" w:type="dxa"/>
          </w:tcPr>
          <w:p w14:paraId="3C304D98" w14:textId="77777777" w:rsidR="00740AF5" w:rsidRPr="001469E1" w:rsidRDefault="00740AF5" w:rsidP="00482D01">
            <w:pPr>
              <w:jc w:val="center"/>
              <w:rPr>
                <w:rFonts w:ascii="Arial" w:hAnsi="Arial" w:cs="Arial"/>
                <w:bCs/>
              </w:rPr>
            </w:pPr>
            <w:r>
              <w:rPr>
                <w:rFonts w:ascii="Arial" w:hAnsi="Arial" w:cs="Arial"/>
                <w:bCs/>
              </w:rPr>
              <w:t>4</w:t>
            </w:r>
          </w:p>
        </w:tc>
        <w:tc>
          <w:tcPr>
            <w:tcW w:w="1308" w:type="dxa"/>
          </w:tcPr>
          <w:p w14:paraId="241D9650" w14:textId="77777777" w:rsidR="00740AF5" w:rsidRPr="001469E1" w:rsidRDefault="00740AF5" w:rsidP="00482D01">
            <w:pPr>
              <w:jc w:val="center"/>
              <w:rPr>
                <w:rFonts w:ascii="Arial" w:hAnsi="Arial" w:cs="Arial"/>
                <w:bCs/>
              </w:rPr>
            </w:pPr>
            <w:r>
              <w:rPr>
                <w:rFonts w:ascii="Arial" w:hAnsi="Arial" w:cs="Arial"/>
                <w:bCs/>
              </w:rPr>
              <w:t>5</w:t>
            </w:r>
          </w:p>
        </w:tc>
      </w:tr>
      <w:tr w:rsidR="00740AF5" w:rsidRPr="001469E1" w14:paraId="3CBA4DD6" w14:textId="77777777" w:rsidTr="00482D01">
        <w:trPr>
          <w:trHeight w:val="481"/>
        </w:trPr>
        <w:tc>
          <w:tcPr>
            <w:tcW w:w="3114" w:type="dxa"/>
          </w:tcPr>
          <w:p w14:paraId="3E3FE71E" w14:textId="77777777" w:rsidR="00740AF5" w:rsidRPr="002D02B5" w:rsidRDefault="00740AF5" w:rsidP="00740AF5">
            <w:pPr>
              <w:pStyle w:val="Paragraphedeliste"/>
              <w:numPr>
                <w:ilvl w:val="0"/>
                <w:numId w:val="40"/>
              </w:numPr>
              <w:ind w:left="455"/>
              <w:rPr>
                <w:rFonts w:ascii="Arial" w:hAnsi="Arial" w:cs="Arial"/>
                <w:bCs/>
                <w:lang w:val="en-US"/>
              </w:rPr>
            </w:pPr>
            <w:r w:rsidRPr="002D02B5">
              <w:rPr>
                <w:rFonts w:ascii="Arial" w:hAnsi="Arial" w:cs="Arial"/>
                <w:lang w:val="en-US"/>
              </w:rPr>
              <w:t>…tends to find fault with others</w:t>
            </w:r>
          </w:p>
        </w:tc>
        <w:tc>
          <w:tcPr>
            <w:tcW w:w="1307" w:type="dxa"/>
          </w:tcPr>
          <w:p w14:paraId="34924BC1" w14:textId="77777777" w:rsidR="00740AF5" w:rsidRPr="001469E1" w:rsidRDefault="00740AF5" w:rsidP="00482D01">
            <w:pPr>
              <w:jc w:val="center"/>
              <w:rPr>
                <w:rFonts w:ascii="Arial" w:hAnsi="Arial" w:cs="Arial"/>
                <w:bCs/>
              </w:rPr>
            </w:pPr>
            <w:r>
              <w:rPr>
                <w:rFonts w:ascii="Arial" w:hAnsi="Arial" w:cs="Arial"/>
                <w:bCs/>
              </w:rPr>
              <w:t>1</w:t>
            </w:r>
          </w:p>
        </w:tc>
        <w:tc>
          <w:tcPr>
            <w:tcW w:w="1307" w:type="dxa"/>
          </w:tcPr>
          <w:p w14:paraId="6B710D7E" w14:textId="77777777" w:rsidR="00740AF5" w:rsidRPr="001469E1" w:rsidRDefault="00740AF5" w:rsidP="00482D01">
            <w:pPr>
              <w:jc w:val="center"/>
              <w:rPr>
                <w:rFonts w:ascii="Arial" w:hAnsi="Arial" w:cs="Arial"/>
                <w:bCs/>
              </w:rPr>
            </w:pPr>
            <w:r>
              <w:rPr>
                <w:rFonts w:ascii="Arial" w:hAnsi="Arial" w:cs="Arial"/>
                <w:bCs/>
              </w:rPr>
              <w:t>2</w:t>
            </w:r>
          </w:p>
        </w:tc>
        <w:tc>
          <w:tcPr>
            <w:tcW w:w="1308" w:type="dxa"/>
          </w:tcPr>
          <w:p w14:paraId="6B1F8791" w14:textId="77777777" w:rsidR="00740AF5" w:rsidRPr="001469E1" w:rsidRDefault="00740AF5" w:rsidP="00482D01">
            <w:pPr>
              <w:jc w:val="center"/>
              <w:rPr>
                <w:rFonts w:ascii="Arial" w:hAnsi="Arial" w:cs="Arial"/>
                <w:bCs/>
              </w:rPr>
            </w:pPr>
            <w:r>
              <w:rPr>
                <w:rFonts w:ascii="Arial" w:hAnsi="Arial" w:cs="Arial"/>
                <w:bCs/>
              </w:rPr>
              <w:t>3</w:t>
            </w:r>
          </w:p>
        </w:tc>
        <w:tc>
          <w:tcPr>
            <w:tcW w:w="1307" w:type="dxa"/>
          </w:tcPr>
          <w:p w14:paraId="33A0BBFD" w14:textId="77777777" w:rsidR="00740AF5" w:rsidRPr="001469E1" w:rsidRDefault="00740AF5" w:rsidP="00482D01">
            <w:pPr>
              <w:jc w:val="center"/>
              <w:rPr>
                <w:rFonts w:ascii="Arial" w:hAnsi="Arial" w:cs="Arial"/>
                <w:bCs/>
              </w:rPr>
            </w:pPr>
            <w:r>
              <w:rPr>
                <w:rFonts w:ascii="Arial" w:hAnsi="Arial" w:cs="Arial"/>
                <w:bCs/>
              </w:rPr>
              <w:t>4</w:t>
            </w:r>
          </w:p>
        </w:tc>
        <w:tc>
          <w:tcPr>
            <w:tcW w:w="1308" w:type="dxa"/>
          </w:tcPr>
          <w:p w14:paraId="3858AB8F" w14:textId="77777777" w:rsidR="00740AF5" w:rsidRPr="001469E1" w:rsidRDefault="00740AF5" w:rsidP="00482D01">
            <w:pPr>
              <w:jc w:val="center"/>
              <w:rPr>
                <w:rFonts w:ascii="Arial" w:hAnsi="Arial" w:cs="Arial"/>
                <w:bCs/>
              </w:rPr>
            </w:pPr>
            <w:r>
              <w:rPr>
                <w:rFonts w:ascii="Arial" w:hAnsi="Arial" w:cs="Arial"/>
                <w:bCs/>
              </w:rPr>
              <w:t>5</w:t>
            </w:r>
          </w:p>
        </w:tc>
      </w:tr>
      <w:tr w:rsidR="00740AF5" w:rsidRPr="001469E1" w14:paraId="768F0294" w14:textId="77777777" w:rsidTr="00482D01">
        <w:trPr>
          <w:trHeight w:val="489"/>
        </w:trPr>
        <w:tc>
          <w:tcPr>
            <w:tcW w:w="3114" w:type="dxa"/>
          </w:tcPr>
          <w:p w14:paraId="5248F01F" w14:textId="77777777" w:rsidR="00740AF5" w:rsidRPr="002D02B5" w:rsidRDefault="00740AF5" w:rsidP="00740AF5">
            <w:pPr>
              <w:pStyle w:val="Paragraphedeliste"/>
              <w:numPr>
                <w:ilvl w:val="0"/>
                <w:numId w:val="40"/>
              </w:numPr>
              <w:ind w:left="455"/>
              <w:rPr>
                <w:rFonts w:ascii="Arial" w:hAnsi="Arial" w:cs="Arial"/>
              </w:rPr>
            </w:pPr>
            <w:r w:rsidRPr="002D02B5">
              <w:rPr>
                <w:rFonts w:ascii="Arial" w:hAnsi="Arial" w:cs="Arial"/>
              </w:rPr>
              <w:t>…does a thorough job</w:t>
            </w:r>
          </w:p>
        </w:tc>
        <w:tc>
          <w:tcPr>
            <w:tcW w:w="1307" w:type="dxa"/>
          </w:tcPr>
          <w:p w14:paraId="5330A5E2" w14:textId="77777777" w:rsidR="00740AF5" w:rsidRPr="001469E1" w:rsidRDefault="00740AF5" w:rsidP="00482D01">
            <w:pPr>
              <w:jc w:val="center"/>
              <w:rPr>
                <w:rFonts w:ascii="Arial" w:hAnsi="Arial" w:cs="Arial"/>
                <w:bCs/>
              </w:rPr>
            </w:pPr>
            <w:r>
              <w:rPr>
                <w:rFonts w:ascii="Arial" w:hAnsi="Arial" w:cs="Arial"/>
                <w:bCs/>
              </w:rPr>
              <w:t>1</w:t>
            </w:r>
          </w:p>
        </w:tc>
        <w:tc>
          <w:tcPr>
            <w:tcW w:w="1307" w:type="dxa"/>
          </w:tcPr>
          <w:p w14:paraId="0C58BA07" w14:textId="77777777" w:rsidR="00740AF5" w:rsidRPr="001469E1" w:rsidRDefault="00740AF5" w:rsidP="00482D01">
            <w:pPr>
              <w:jc w:val="center"/>
              <w:rPr>
                <w:rFonts w:ascii="Arial" w:hAnsi="Arial" w:cs="Arial"/>
                <w:bCs/>
              </w:rPr>
            </w:pPr>
            <w:r>
              <w:rPr>
                <w:rFonts w:ascii="Arial" w:hAnsi="Arial" w:cs="Arial"/>
                <w:bCs/>
              </w:rPr>
              <w:t>2</w:t>
            </w:r>
          </w:p>
        </w:tc>
        <w:tc>
          <w:tcPr>
            <w:tcW w:w="1308" w:type="dxa"/>
          </w:tcPr>
          <w:p w14:paraId="42E559BD" w14:textId="77777777" w:rsidR="00740AF5" w:rsidRPr="001469E1" w:rsidRDefault="00740AF5" w:rsidP="00482D01">
            <w:pPr>
              <w:jc w:val="center"/>
              <w:rPr>
                <w:rFonts w:ascii="Arial" w:hAnsi="Arial" w:cs="Arial"/>
                <w:bCs/>
              </w:rPr>
            </w:pPr>
            <w:r>
              <w:rPr>
                <w:rFonts w:ascii="Arial" w:hAnsi="Arial" w:cs="Arial"/>
                <w:bCs/>
              </w:rPr>
              <w:t>3</w:t>
            </w:r>
          </w:p>
        </w:tc>
        <w:tc>
          <w:tcPr>
            <w:tcW w:w="1307" w:type="dxa"/>
          </w:tcPr>
          <w:p w14:paraId="73B06E2A" w14:textId="77777777" w:rsidR="00740AF5" w:rsidRPr="001469E1" w:rsidRDefault="00740AF5" w:rsidP="00482D01">
            <w:pPr>
              <w:jc w:val="center"/>
              <w:rPr>
                <w:rFonts w:ascii="Arial" w:hAnsi="Arial" w:cs="Arial"/>
                <w:bCs/>
              </w:rPr>
            </w:pPr>
            <w:r>
              <w:rPr>
                <w:rFonts w:ascii="Arial" w:hAnsi="Arial" w:cs="Arial"/>
                <w:bCs/>
              </w:rPr>
              <w:t>4</w:t>
            </w:r>
          </w:p>
        </w:tc>
        <w:tc>
          <w:tcPr>
            <w:tcW w:w="1308" w:type="dxa"/>
          </w:tcPr>
          <w:p w14:paraId="527F3E8A" w14:textId="77777777" w:rsidR="00740AF5" w:rsidRPr="001469E1" w:rsidRDefault="00740AF5" w:rsidP="00482D01">
            <w:pPr>
              <w:jc w:val="center"/>
              <w:rPr>
                <w:rFonts w:ascii="Arial" w:hAnsi="Arial" w:cs="Arial"/>
                <w:bCs/>
              </w:rPr>
            </w:pPr>
            <w:r>
              <w:rPr>
                <w:rFonts w:ascii="Arial" w:hAnsi="Arial" w:cs="Arial"/>
                <w:bCs/>
              </w:rPr>
              <w:t>5</w:t>
            </w:r>
          </w:p>
        </w:tc>
      </w:tr>
      <w:tr w:rsidR="00740AF5" w:rsidRPr="001469E1" w14:paraId="15FA0369" w14:textId="77777777" w:rsidTr="00482D01">
        <w:trPr>
          <w:trHeight w:val="481"/>
        </w:trPr>
        <w:tc>
          <w:tcPr>
            <w:tcW w:w="3114" w:type="dxa"/>
          </w:tcPr>
          <w:p w14:paraId="6762EEC9" w14:textId="77777777" w:rsidR="00740AF5" w:rsidRPr="002D02B5" w:rsidRDefault="00740AF5" w:rsidP="00740AF5">
            <w:pPr>
              <w:pStyle w:val="Paragraphedeliste"/>
              <w:numPr>
                <w:ilvl w:val="0"/>
                <w:numId w:val="40"/>
              </w:numPr>
              <w:ind w:left="455"/>
              <w:rPr>
                <w:rFonts w:ascii="Arial" w:hAnsi="Arial" w:cs="Arial"/>
              </w:rPr>
            </w:pPr>
            <w:r w:rsidRPr="002D02B5">
              <w:rPr>
                <w:rFonts w:ascii="Arial" w:hAnsi="Arial" w:cs="Arial"/>
              </w:rPr>
              <w:t>…gets nervous easily</w:t>
            </w:r>
          </w:p>
        </w:tc>
        <w:tc>
          <w:tcPr>
            <w:tcW w:w="1307" w:type="dxa"/>
          </w:tcPr>
          <w:p w14:paraId="596F7B25" w14:textId="77777777" w:rsidR="00740AF5" w:rsidRPr="001469E1" w:rsidRDefault="00740AF5" w:rsidP="00482D01">
            <w:pPr>
              <w:jc w:val="center"/>
              <w:rPr>
                <w:rFonts w:ascii="Arial" w:hAnsi="Arial" w:cs="Arial"/>
                <w:bCs/>
              </w:rPr>
            </w:pPr>
            <w:r>
              <w:rPr>
                <w:rFonts w:ascii="Arial" w:hAnsi="Arial" w:cs="Arial"/>
                <w:bCs/>
              </w:rPr>
              <w:t>1</w:t>
            </w:r>
          </w:p>
        </w:tc>
        <w:tc>
          <w:tcPr>
            <w:tcW w:w="1307" w:type="dxa"/>
          </w:tcPr>
          <w:p w14:paraId="24D42A63" w14:textId="77777777" w:rsidR="00740AF5" w:rsidRPr="001469E1" w:rsidRDefault="00740AF5" w:rsidP="00482D01">
            <w:pPr>
              <w:jc w:val="center"/>
              <w:rPr>
                <w:rFonts w:ascii="Arial" w:hAnsi="Arial" w:cs="Arial"/>
                <w:bCs/>
              </w:rPr>
            </w:pPr>
            <w:r>
              <w:rPr>
                <w:rFonts w:ascii="Arial" w:hAnsi="Arial" w:cs="Arial"/>
                <w:bCs/>
              </w:rPr>
              <w:t>2</w:t>
            </w:r>
          </w:p>
        </w:tc>
        <w:tc>
          <w:tcPr>
            <w:tcW w:w="1308" w:type="dxa"/>
          </w:tcPr>
          <w:p w14:paraId="7A6AD9AC" w14:textId="77777777" w:rsidR="00740AF5" w:rsidRPr="001469E1" w:rsidRDefault="00740AF5" w:rsidP="00482D01">
            <w:pPr>
              <w:jc w:val="center"/>
              <w:rPr>
                <w:rFonts w:ascii="Arial" w:hAnsi="Arial" w:cs="Arial"/>
                <w:bCs/>
              </w:rPr>
            </w:pPr>
            <w:r>
              <w:rPr>
                <w:rFonts w:ascii="Arial" w:hAnsi="Arial" w:cs="Arial"/>
                <w:bCs/>
              </w:rPr>
              <w:t>3</w:t>
            </w:r>
          </w:p>
        </w:tc>
        <w:tc>
          <w:tcPr>
            <w:tcW w:w="1307" w:type="dxa"/>
          </w:tcPr>
          <w:p w14:paraId="702DA726" w14:textId="77777777" w:rsidR="00740AF5" w:rsidRPr="001469E1" w:rsidRDefault="00740AF5" w:rsidP="00482D01">
            <w:pPr>
              <w:jc w:val="center"/>
              <w:rPr>
                <w:rFonts w:ascii="Arial" w:hAnsi="Arial" w:cs="Arial"/>
                <w:bCs/>
              </w:rPr>
            </w:pPr>
            <w:r>
              <w:rPr>
                <w:rFonts w:ascii="Arial" w:hAnsi="Arial" w:cs="Arial"/>
                <w:bCs/>
              </w:rPr>
              <w:t>4</w:t>
            </w:r>
          </w:p>
        </w:tc>
        <w:tc>
          <w:tcPr>
            <w:tcW w:w="1308" w:type="dxa"/>
          </w:tcPr>
          <w:p w14:paraId="22724CD3" w14:textId="77777777" w:rsidR="00740AF5" w:rsidRPr="001469E1" w:rsidRDefault="00740AF5" w:rsidP="00482D01">
            <w:pPr>
              <w:jc w:val="center"/>
              <w:rPr>
                <w:rFonts w:ascii="Arial" w:hAnsi="Arial" w:cs="Arial"/>
                <w:bCs/>
              </w:rPr>
            </w:pPr>
            <w:r>
              <w:rPr>
                <w:rFonts w:ascii="Arial" w:hAnsi="Arial" w:cs="Arial"/>
                <w:bCs/>
              </w:rPr>
              <w:t>5</w:t>
            </w:r>
          </w:p>
        </w:tc>
      </w:tr>
      <w:tr w:rsidR="00740AF5" w:rsidRPr="001469E1" w14:paraId="5517252A" w14:textId="77777777" w:rsidTr="00482D01">
        <w:trPr>
          <w:trHeight w:val="481"/>
        </w:trPr>
        <w:tc>
          <w:tcPr>
            <w:tcW w:w="3114" w:type="dxa"/>
          </w:tcPr>
          <w:p w14:paraId="336194EF" w14:textId="77777777" w:rsidR="00740AF5" w:rsidRPr="002D02B5" w:rsidRDefault="00740AF5" w:rsidP="00740AF5">
            <w:pPr>
              <w:pStyle w:val="Paragraphedeliste"/>
              <w:numPr>
                <w:ilvl w:val="0"/>
                <w:numId w:val="40"/>
              </w:numPr>
              <w:ind w:left="455"/>
              <w:rPr>
                <w:rFonts w:ascii="Arial" w:hAnsi="Arial" w:cs="Arial"/>
              </w:rPr>
            </w:pPr>
            <w:r w:rsidRPr="002D02B5">
              <w:rPr>
                <w:rFonts w:ascii="Arial" w:hAnsi="Arial" w:cs="Arial"/>
              </w:rPr>
              <w:t>…has an active imagination</w:t>
            </w:r>
          </w:p>
        </w:tc>
        <w:tc>
          <w:tcPr>
            <w:tcW w:w="1307" w:type="dxa"/>
          </w:tcPr>
          <w:p w14:paraId="419B5ABC" w14:textId="77777777" w:rsidR="00740AF5" w:rsidRPr="001469E1" w:rsidRDefault="00740AF5" w:rsidP="00482D01">
            <w:pPr>
              <w:jc w:val="center"/>
              <w:rPr>
                <w:rFonts w:ascii="Arial" w:hAnsi="Arial" w:cs="Arial"/>
                <w:bCs/>
              </w:rPr>
            </w:pPr>
            <w:r>
              <w:rPr>
                <w:rFonts w:ascii="Arial" w:hAnsi="Arial" w:cs="Arial"/>
                <w:bCs/>
              </w:rPr>
              <w:t>1</w:t>
            </w:r>
          </w:p>
        </w:tc>
        <w:tc>
          <w:tcPr>
            <w:tcW w:w="1307" w:type="dxa"/>
          </w:tcPr>
          <w:p w14:paraId="7FF4A3D4" w14:textId="77777777" w:rsidR="00740AF5" w:rsidRPr="001469E1" w:rsidRDefault="00740AF5" w:rsidP="00482D01">
            <w:pPr>
              <w:jc w:val="center"/>
              <w:rPr>
                <w:rFonts w:ascii="Arial" w:hAnsi="Arial" w:cs="Arial"/>
                <w:bCs/>
              </w:rPr>
            </w:pPr>
            <w:r>
              <w:rPr>
                <w:rFonts w:ascii="Arial" w:hAnsi="Arial" w:cs="Arial"/>
                <w:bCs/>
              </w:rPr>
              <w:t>2</w:t>
            </w:r>
          </w:p>
        </w:tc>
        <w:tc>
          <w:tcPr>
            <w:tcW w:w="1308" w:type="dxa"/>
          </w:tcPr>
          <w:p w14:paraId="673DEB6F" w14:textId="77777777" w:rsidR="00740AF5" w:rsidRPr="001469E1" w:rsidRDefault="00740AF5" w:rsidP="00482D01">
            <w:pPr>
              <w:jc w:val="center"/>
              <w:rPr>
                <w:rFonts w:ascii="Arial" w:hAnsi="Arial" w:cs="Arial"/>
                <w:bCs/>
              </w:rPr>
            </w:pPr>
            <w:r>
              <w:rPr>
                <w:rFonts w:ascii="Arial" w:hAnsi="Arial" w:cs="Arial"/>
                <w:bCs/>
              </w:rPr>
              <w:t>3</w:t>
            </w:r>
          </w:p>
        </w:tc>
        <w:tc>
          <w:tcPr>
            <w:tcW w:w="1307" w:type="dxa"/>
          </w:tcPr>
          <w:p w14:paraId="4D7DDF0F" w14:textId="77777777" w:rsidR="00740AF5" w:rsidRPr="001469E1" w:rsidRDefault="00740AF5" w:rsidP="00482D01">
            <w:pPr>
              <w:jc w:val="center"/>
              <w:rPr>
                <w:rFonts w:ascii="Arial" w:hAnsi="Arial" w:cs="Arial"/>
                <w:bCs/>
              </w:rPr>
            </w:pPr>
            <w:r>
              <w:rPr>
                <w:rFonts w:ascii="Arial" w:hAnsi="Arial" w:cs="Arial"/>
                <w:bCs/>
              </w:rPr>
              <w:t>4</w:t>
            </w:r>
          </w:p>
        </w:tc>
        <w:tc>
          <w:tcPr>
            <w:tcW w:w="1308" w:type="dxa"/>
          </w:tcPr>
          <w:p w14:paraId="70E32534" w14:textId="77777777" w:rsidR="00740AF5" w:rsidRPr="001469E1" w:rsidRDefault="00740AF5" w:rsidP="00482D01">
            <w:pPr>
              <w:jc w:val="center"/>
              <w:rPr>
                <w:rFonts w:ascii="Arial" w:hAnsi="Arial" w:cs="Arial"/>
                <w:bCs/>
              </w:rPr>
            </w:pPr>
            <w:r>
              <w:rPr>
                <w:rFonts w:ascii="Arial" w:hAnsi="Arial" w:cs="Arial"/>
                <w:bCs/>
              </w:rPr>
              <w:t>5</w:t>
            </w:r>
          </w:p>
        </w:tc>
      </w:tr>
    </w:tbl>
    <w:p w14:paraId="018ABC31" w14:textId="77777777" w:rsidR="000806AA" w:rsidRDefault="000806AA" w:rsidP="00BE3AED">
      <w:pPr>
        <w:rPr>
          <w:rFonts w:ascii="Arial" w:hAnsi="Arial" w:cs="Arial"/>
          <w:bCs/>
          <w:sz w:val="22"/>
          <w:szCs w:val="22"/>
        </w:rPr>
      </w:pPr>
    </w:p>
    <w:p w14:paraId="52AC859A" w14:textId="77777777" w:rsidR="000806AA" w:rsidRPr="000806AA" w:rsidRDefault="000806AA" w:rsidP="000806AA">
      <w:pPr>
        <w:rPr>
          <w:rFonts w:ascii="Arial" w:hAnsi="Arial" w:cs="Arial"/>
          <w:sz w:val="22"/>
          <w:szCs w:val="22"/>
        </w:rPr>
      </w:pPr>
    </w:p>
    <w:p w14:paraId="4876EB2C" w14:textId="77777777" w:rsidR="00BB3171" w:rsidRDefault="00BB3171">
      <w:pPr>
        <w:spacing w:after="160" w:line="259" w:lineRule="auto"/>
        <w:rPr>
          <w:rFonts w:ascii="Arial" w:hAnsi="Arial" w:cs="Arial"/>
          <w:b/>
          <w:sz w:val="22"/>
          <w:szCs w:val="22"/>
        </w:rPr>
      </w:pPr>
      <w:r>
        <w:rPr>
          <w:rFonts w:ascii="Arial" w:hAnsi="Arial" w:cs="Arial"/>
          <w:b/>
          <w:sz w:val="22"/>
          <w:szCs w:val="22"/>
        </w:rPr>
        <w:br w:type="page"/>
      </w:r>
    </w:p>
    <w:p w14:paraId="2E0D41CB" w14:textId="739F7C78" w:rsidR="00BE3AED" w:rsidRPr="00342349" w:rsidRDefault="00BE3AED" w:rsidP="00BE3AED">
      <w:pPr>
        <w:rPr>
          <w:rFonts w:ascii="Arial" w:hAnsi="Arial" w:cs="Arial"/>
          <w:bCs/>
          <w:sz w:val="22"/>
          <w:szCs w:val="22"/>
        </w:rPr>
      </w:pPr>
      <w:r w:rsidRPr="00AB4ADA">
        <w:rPr>
          <w:rFonts w:ascii="Arial" w:hAnsi="Arial" w:cs="Arial"/>
          <w:b/>
          <w:sz w:val="22"/>
          <w:szCs w:val="22"/>
        </w:rPr>
        <w:lastRenderedPageBreak/>
        <w:t xml:space="preserve">PART B: Sustainable investing </w:t>
      </w:r>
      <w:r>
        <w:rPr>
          <w:rFonts w:ascii="Arial" w:hAnsi="Arial" w:cs="Arial"/>
          <w:b/>
          <w:sz w:val="22"/>
          <w:szCs w:val="22"/>
        </w:rPr>
        <w:t>–</w:t>
      </w:r>
      <w:r w:rsidRPr="00AB4ADA">
        <w:rPr>
          <w:rFonts w:ascii="Arial" w:hAnsi="Arial" w:cs="Arial"/>
          <w:b/>
          <w:sz w:val="22"/>
          <w:szCs w:val="22"/>
        </w:rPr>
        <w:t xml:space="preserve"> General</w:t>
      </w:r>
    </w:p>
    <w:p w14:paraId="4DA1D21A" w14:textId="77777777" w:rsidR="00BE3AED" w:rsidRDefault="00BE3AED" w:rsidP="00BE3AED">
      <w:pPr>
        <w:rPr>
          <w:rFonts w:ascii="Arial" w:hAnsi="Arial" w:cs="Arial"/>
          <w:b/>
          <w:sz w:val="22"/>
          <w:szCs w:val="22"/>
        </w:rPr>
      </w:pPr>
    </w:p>
    <w:p w14:paraId="5406029D" w14:textId="77777777" w:rsidR="00BE3AED" w:rsidRPr="005C06A1" w:rsidRDefault="00BE3AED" w:rsidP="00BE3AED">
      <w:pPr>
        <w:rPr>
          <w:rFonts w:ascii="Arial" w:hAnsi="Arial" w:cs="Arial"/>
          <w:b/>
          <w:color w:val="FF0000"/>
          <w:sz w:val="22"/>
          <w:szCs w:val="22"/>
        </w:rPr>
      </w:pPr>
      <w:r w:rsidRPr="005C06A1">
        <w:rPr>
          <w:rFonts w:ascii="Arial" w:hAnsi="Arial" w:cs="Arial"/>
          <w:b/>
          <w:color w:val="FF0000"/>
          <w:sz w:val="22"/>
          <w:szCs w:val="22"/>
        </w:rPr>
        <w:t>NEW SCREEN</w:t>
      </w:r>
    </w:p>
    <w:p w14:paraId="059F32B5" w14:textId="77777777" w:rsidR="00BE3AED" w:rsidRPr="00E17ACA" w:rsidRDefault="00BE3AED" w:rsidP="00BE3AED">
      <w:pPr>
        <w:rPr>
          <w:rFonts w:ascii="Arial" w:hAnsi="Arial" w:cs="Arial"/>
          <w:sz w:val="22"/>
          <w:szCs w:val="22"/>
        </w:rPr>
      </w:pPr>
      <w:r w:rsidRPr="00BB2471">
        <w:rPr>
          <w:rFonts w:ascii="Arial" w:hAnsi="Arial" w:cs="Arial"/>
          <w:sz w:val="22"/>
          <w:szCs w:val="22"/>
        </w:rPr>
        <w:t>In the following section we will focus on sustainability and investing.</w:t>
      </w:r>
      <w:r w:rsidRPr="00E17ACA">
        <w:rPr>
          <w:rFonts w:ascii="Arial" w:hAnsi="Arial" w:cs="Arial"/>
          <w:sz w:val="22"/>
          <w:szCs w:val="22"/>
        </w:rPr>
        <w:t xml:space="preserve"> </w:t>
      </w:r>
    </w:p>
    <w:p w14:paraId="4768EBEC" w14:textId="77777777" w:rsidR="00BE3AED" w:rsidRPr="001469E1" w:rsidRDefault="00BE3AED" w:rsidP="00BE3AED">
      <w:pPr>
        <w:rPr>
          <w:rFonts w:ascii="Arial" w:hAnsi="Arial" w:cs="Arial"/>
          <w:sz w:val="22"/>
          <w:szCs w:val="22"/>
        </w:rPr>
      </w:pPr>
    </w:p>
    <w:tbl>
      <w:tblPr>
        <w:tblStyle w:val="Grilledutableau"/>
        <w:tblW w:w="0" w:type="auto"/>
        <w:tblLayout w:type="fixed"/>
        <w:tblLook w:val="04A0" w:firstRow="1" w:lastRow="0" w:firstColumn="1" w:lastColumn="0" w:noHBand="0" w:noVBand="1"/>
      </w:tblPr>
      <w:tblGrid>
        <w:gridCol w:w="846"/>
        <w:gridCol w:w="7513"/>
        <w:gridCol w:w="651"/>
      </w:tblGrid>
      <w:tr w:rsidR="00BE3AED" w:rsidRPr="001469E1" w14:paraId="4096C3A5" w14:textId="77777777" w:rsidTr="00482D01">
        <w:tc>
          <w:tcPr>
            <w:tcW w:w="846" w:type="dxa"/>
          </w:tcPr>
          <w:p w14:paraId="1F2F8FFB" w14:textId="77777777" w:rsidR="00BE3AED" w:rsidRPr="001469E1" w:rsidRDefault="00BE3AED" w:rsidP="00482D01">
            <w:pPr>
              <w:rPr>
                <w:rFonts w:ascii="Arial" w:hAnsi="Arial" w:cs="Arial"/>
              </w:rPr>
            </w:pPr>
            <w:r w:rsidRPr="001469E1">
              <w:rPr>
                <w:rFonts w:ascii="Arial" w:hAnsi="Arial" w:cs="Arial"/>
              </w:rPr>
              <w:t xml:space="preserve">B.1 </w:t>
            </w:r>
          </w:p>
        </w:tc>
        <w:tc>
          <w:tcPr>
            <w:tcW w:w="7513" w:type="dxa"/>
          </w:tcPr>
          <w:p w14:paraId="7EB36274" w14:textId="77777777" w:rsidR="00BE3AED" w:rsidRDefault="00BE3AED" w:rsidP="00482D01">
            <w:pPr>
              <w:rPr>
                <w:rFonts w:ascii="Arial" w:hAnsi="Arial" w:cs="Arial"/>
              </w:rPr>
            </w:pPr>
            <w:r w:rsidRPr="00347E5F">
              <w:rPr>
                <w:rFonts w:ascii="Arial" w:hAnsi="Arial" w:cs="Arial"/>
                <w:b/>
                <w:bCs/>
                <w:color w:val="FF0000"/>
              </w:rPr>
              <w:t>SC</w:t>
            </w:r>
          </w:p>
          <w:p w14:paraId="42D4E6EA" w14:textId="77777777" w:rsidR="00BE3AED" w:rsidRPr="001469E1" w:rsidRDefault="00BE3AED" w:rsidP="00482D01">
            <w:pPr>
              <w:rPr>
                <w:rFonts w:ascii="Arial" w:hAnsi="Arial" w:cs="Arial"/>
              </w:rPr>
            </w:pPr>
            <w:r w:rsidRPr="001469E1">
              <w:rPr>
                <w:rFonts w:ascii="Arial" w:hAnsi="Arial" w:cs="Arial"/>
              </w:rPr>
              <w:t>Have you ever heard of sustainable finance products or sustainable investing?</w:t>
            </w:r>
          </w:p>
          <w:p w14:paraId="7CAB72B3" w14:textId="77777777" w:rsidR="00BE3AED" w:rsidRPr="001469E1" w:rsidRDefault="00BE3AED" w:rsidP="00482D01">
            <w:pPr>
              <w:rPr>
                <w:rFonts w:ascii="Arial" w:hAnsi="Arial" w:cs="Arial"/>
              </w:rPr>
            </w:pPr>
          </w:p>
          <w:p w14:paraId="585C391C" w14:textId="77777777" w:rsidR="00BE3AED" w:rsidRPr="001469E1" w:rsidRDefault="00BE3AED" w:rsidP="00BE3AED">
            <w:pPr>
              <w:pStyle w:val="Paragraphedeliste"/>
              <w:numPr>
                <w:ilvl w:val="0"/>
                <w:numId w:val="22"/>
              </w:numPr>
              <w:rPr>
                <w:rFonts w:ascii="Arial" w:hAnsi="Arial" w:cs="Arial"/>
                <w:lang w:val="en-US"/>
              </w:rPr>
            </w:pPr>
            <w:r w:rsidRPr="001469E1">
              <w:rPr>
                <w:rFonts w:ascii="Arial" w:hAnsi="Arial" w:cs="Arial"/>
                <w:lang w:val="en-US"/>
              </w:rPr>
              <w:t xml:space="preserve">Yes  </w:t>
            </w:r>
          </w:p>
          <w:p w14:paraId="6507B937" w14:textId="77777777" w:rsidR="00BE3AED" w:rsidRPr="001469E1" w:rsidRDefault="00BE3AED" w:rsidP="00BE3AED">
            <w:pPr>
              <w:pStyle w:val="Paragraphedeliste"/>
              <w:numPr>
                <w:ilvl w:val="0"/>
                <w:numId w:val="22"/>
              </w:numPr>
              <w:rPr>
                <w:rFonts w:ascii="Arial" w:hAnsi="Arial" w:cs="Arial"/>
                <w:lang w:val="en-US"/>
              </w:rPr>
            </w:pPr>
            <w:r w:rsidRPr="001469E1">
              <w:rPr>
                <w:rFonts w:ascii="Arial" w:hAnsi="Arial" w:cs="Arial"/>
                <w:lang w:val="en-US"/>
              </w:rPr>
              <w:t>No</w:t>
            </w:r>
          </w:p>
          <w:p w14:paraId="74596F35" w14:textId="77777777" w:rsidR="00BE3AED" w:rsidRPr="00EB5989" w:rsidRDefault="00BE3AED" w:rsidP="00482D01">
            <w:pPr>
              <w:ind w:left="360"/>
              <w:rPr>
                <w:rFonts w:ascii="Arial" w:hAnsi="Arial" w:cs="Arial"/>
                <w:strike/>
              </w:rPr>
            </w:pPr>
            <w:r w:rsidRPr="00EB5989">
              <w:rPr>
                <w:rFonts w:ascii="Arial" w:hAnsi="Arial" w:cs="Arial"/>
                <w:strike/>
              </w:rPr>
              <w:t xml:space="preserve"> </w:t>
            </w:r>
          </w:p>
        </w:tc>
        <w:tc>
          <w:tcPr>
            <w:tcW w:w="651" w:type="dxa"/>
          </w:tcPr>
          <w:p w14:paraId="260C4A9A" w14:textId="77777777" w:rsidR="00BE3AED" w:rsidRPr="001469E1" w:rsidRDefault="00BE3AED" w:rsidP="00482D01">
            <w:pPr>
              <w:rPr>
                <w:rFonts w:ascii="Arial" w:hAnsi="Arial" w:cs="Arial"/>
                <w:i/>
                <w:iCs/>
                <w:highlight w:val="cyan"/>
              </w:rPr>
            </w:pPr>
          </w:p>
        </w:tc>
      </w:tr>
      <w:tr w:rsidR="00BE3AED" w:rsidRPr="001469E1" w14:paraId="3DB2E17E" w14:textId="77777777" w:rsidTr="00482D01">
        <w:tc>
          <w:tcPr>
            <w:tcW w:w="846" w:type="dxa"/>
          </w:tcPr>
          <w:p w14:paraId="72DC78A4" w14:textId="77777777" w:rsidR="00BE3AED" w:rsidRPr="001469E1" w:rsidRDefault="00BE3AED" w:rsidP="00482D01">
            <w:pPr>
              <w:rPr>
                <w:rFonts w:ascii="Arial" w:hAnsi="Arial" w:cs="Arial"/>
              </w:rPr>
            </w:pPr>
            <w:r w:rsidRPr="001469E1">
              <w:rPr>
                <w:rFonts w:ascii="Arial" w:hAnsi="Arial" w:cs="Arial"/>
              </w:rPr>
              <w:t xml:space="preserve">B.2 </w:t>
            </w:r>
          </w:p>
        </w:tc>
        <w:tc>
          <w:tcPr>
            <w:tcW w:w="7513" w:type="dxa"/>
          </w:tcPr>
          <w:p w14:paraId="0F0D1468" w14:textId="77777777" w:rsidR="00BE3AED" w:rsidRDefault="00BE3AED" w:rsidP="00482D01">
            <w:pPr>
              <w:rPr>
                <w:rFonts w:ascii="Arial" w:hAnsi="Arial" w:cs="Arial"/>
              </w:rPr>
            </w:pPr>
            <w:r w:rsidRPr="00347E5F">
              <w:rPr>
                <w:rFonts w:ascii="Arial" w:hAnsi="Arial" w:cs="Arial"/>
                <w:b/>
                <w:bCs/>
                <w:color w:val="FF0000"/>
              </w:rPr>
              <w:t>SC</w:t>
            </w:r>
          </w:p>
          <w:p w14:paraId="03D491C2" w14:textId="77777777" w:rsidR="00BE3AED" w:rsidRPr="001469E1" w:rsidRDefault="00BE3AED" w:rsidP="00482D01">
            <w:pPr>
              <w:rPr>
                <w:rFonts w:ascii="Arial" w:hAnsi="Arial" w:cs="Arial"/>
              </w:rPr>
            </w:pPr>
            <w:r w:rsidRPr="001469E1">
              <w:rPr>
                <w:rFonts w:ascii="Arial" w:hAnsi="Arial" w:cs="Arial"/>
              </w:rPr>
              <w:t xml:space="preserve">Do you currently own sustainable investments/sustainable finance products? </w:t>
            </w:r>
          </w:p>
          <w:p w14:paraId="0CE866E4" w14:textId="77777777" w:rsidR="00BE3AED" w:rsidRPr="001469E1" w:rsidRDefault="00BE3AED" w:rsidP="00482D01">
            <w:pPr>
              <w:rPr>
                <w:rFonts w:ascii="Arial" w:hAnsi="Arial" w:cs="Arial"/>
              </w:rPr>
            </w:pPr>
          </w:p>
          <w:p w14:paraId="4AC00122" w14:textId="77777777" w:rsidR="00BE3AED" w:rsidRPr="001469E1" w:rsidRDefault="00BE3AED" w:rsidP="00BE3AED">
            <w:pPr>
              <w:pStyle w:val="Paragraphedeliste"/>
              <w:numPr>
                <w:ilvl w:val="0"/>
                <w:numId w:val="23"/>
              </w:numPr>
              <w:rPr>
                <w:rFonts w:ascii="Arial" w:hAnsi="Arial" w:cs="Arial"/>
                <w:lang w:val="en-US"/>
              </w:rPr>
            </w:pPr>
            <w:r w:rsidRPr="001469E1">
              <w:rPr>
                <w:rFonts w:ascii="Arial" w:hAnsi="Arial" w:cs="Arial"/>
                <w:lang w:val="en-US"/>
              </w:rPr>
              <w:t xml:space="preserve">Yes  </w:t>
            </w:r>
          </w:p>
          <w:p w14:paraId="42F85A0E" w14:textId="77777777" w:rsidR="00BE3AED" w:rsidRPr="001469E1" w:rsidRDefault="00BE3AED" w:rsidP="00BE3AED">
            <w:pPr>
              <w:pStyle w:val="Paragraphedeliste"/>
              <w:numPr>
                <w:ilvl w:val="0"/>
                <w:numId w:val="23"/>
              </w:numPr>
              <w:rPr>
                <w:rFonts w:ascii="Arial" w:hAnsi="Arial" w:cs="Arial"/>
                <w:lang w:val="en-US"/>
              </w:rPr>
            </w:pPr>
            <w:r w:rsidRPr="001469E1">
              <w:rPr>
                <w:rFonts w:ascii="Arial" w:hAnsi="Arial" w:cs="Arial"/>
                <w:lang w:val="en-US"/>
              </w:rPr>
              <w:t>No</w:t>
            </w:r>
          </w:p>
        </w:tc>
        <w:tc>
          <w:tcPr>
            <w:tcW w:w="651" w:type="dxa"/>
          </w:tcPr>
          <w:p w14:paraId="4CA3A9B8" w14:textId="77777777" w:rsidR="00BE3AED" w:rsidRPr="001469E1" w:rsidRDefault="00BE3AED" w:rsidP="00482D01">
            <w:pPr>
              <w:rPr>
                <w:rFonts w:ascii="Arial" w:hAnsi="Arial" w:cs="Arial"/>
                <w:i/>
                <w:iCs/>
                <w:highlight w:val="cyan"/>
              </w:rPr>
            </w:pPr>
          </w:p>
        </w:tc>
      </w:tr>
      <w:tr w:rsidR="00BE3AED" w:rsidRPr="001469E1" w14:paraId="4E7312F9" w14:textId="77777777" w:rsidTr="00482D01">
        <w:tc>
          <w:tcPr>
            <w:tcW w:w="846" w:type="dxa"/>
          </w:tcPr>
          <w:p w14:paraId="12817CF6" w14:textId="77777777" w:rsidR="00BE3AED" w:rsidRPr="001469E1" w:rsidRDefault="00BE3AED" w:rsidP="00482D01">
            <w:pPr>
              <w:rPr>
                <w:rFonts w:ascii="Arial" w:hAnsi="Arial" w:cs="Arial"/>
              </w:rPr>
            </w:pPr>
            <w:r w:rsidRPr="001469E1">
              <w:rPr>
                <w:rFonts w:ascii="Arial" w:hAnsi="Arial" w:cs="Arial"/>
              </w:rPr>
              <w:t>B.3</w:t>
            </w:r>
          </w:p>
        </w:tc>
        <w:tc>
          <w:tcPr>
            <w:tcW w:w="7513" w:type="dxa"/>
          </w:tcPr>
          <w:p w14:paraId="0CA3A936" w14:textId="77777777" w:rsidR="00BE3AED" w:rsidRDefault="00BE3AED" w:rsidP="00482D01">
            <w:pPr>
              <w:rPr>
                <w:rFonts w:ascii="Arial" w:hAnsi="Arial" w:cs="Arial"/>
              </w:rPr>
            </w:pPr>
            <w:r w:rsidRPr="00347E5F">
              <w:rPr>
                <w:rFonts w:ascii="Arial" w:hAnsi="Arial" w:cs="Arial"/>
                <w:b/>
                <w:bCs/>
                <w:color w:val="FF0000"/>
              </w:rPr>
              <w:t>SC</w:t>
            </w:r>
          </w:p>
          <w:p w14:paraId="7D9F26CC" w14:textId="77777777" w:rsidR="00BE3AED" w:rsidRPr="001469E1" w:rsidRDefault="00BE3AED" w:rsidP="00482D01">
            <w:pPr>
              <w:rPr>
                <w:rFonts w:ascii="Arial" w:hAnsi="Arial" w:cs="Arial"/>
              </w:rPr>
            </w:pPr>
            <w:r w:rsidRPr="001469E1">
              <w:rPr>
                <w:rFonts w:ascii="Arial" w:hAnsi="Arial" w:cs="Arial"/>
              </w:rPr>
              <w:t>Do you plan to invest (additional) money in sustainable investments/sustainable finance products within the next three years?</w:t>
            </w:r>
          </w:p>
          <w:p w14:paraId="5DA06A6D" w14:textId="77777777" w:rsidR="00BE3AED" w:rsidRPr="001469E1" w:rsidRDefault="00BE3AED" w:rsidP="00482D01">
            <w:pPr>
              <w:rPr>
                <w:rFonts w:ascii="Arial" w:hAnsi="Arial" w:cs="Arial"/>
              </w:rPr>
            </w:pPr>
          </w:p>
          <w:p w14:paraId="6E1FBD6C" w14:textId="77777777" w:rsidR="00BE3AED" w:rsidRPr="001469E1" w:rsidRDefault="00BE3AED" w:rsidP="00BE3AED">
            <w:pPr>
              <w:pStyle w:val="Paragraphedeliste"/>
              <w:numPr>
                <w:ilvl w:val="0"/>
                <w:numId w:val="24"/>
              </w:numPr>
              <w:rPr>
                <w:rFonts w:ascii="Arial" w:hAnsi="Arial" w:cs="Arial"/>
                <w:lang w:val="en-US"/>
              </w:rPr>
            </w:pPr>
            <w:r w:rsidRPr="001469E1">
              <w:rPr>
                <w:rFonts w:ascii="Arial" w:hAnsi="Arial" w:cs="Arial"/>
                <w:lang w:val="en-US"/>
              </w:rPr>
              <w:t xml:space="preserve">Yes  </w:t>
            </w:r>
          </w:p>
          <w:p w14:paraId="52B2D2AB" w14:textId="77777777" w:rsidR="00BE3AED" w:rsidRPr="001469E1" w:rsidRDefault="00BE3AED" w:rsidP="00BE3AED">
            <w:pPr>
              <w:pStyle w:val="Paragraphedeliste"/>
              <w:numPr>
                <w:ilvl w:val="0"/>
                <w:numId w:val="24"/>
              </w:numPr>
              <w:rPr>
                <w:rFonts w:ascii="Arial" w:hAnsi="Arial" w:cs="Arial"/>
                <w:lang w:val="en-US"/>
              </w:rPr>
            </w:pPr>
            <w:r w:rsidRPr="001469E1">
              <w:rPr>
                <w:rFonts w:ascii="Arial" w:hAnsi="Arial" w:cs="Arial"/>
                <w:lang w:val="en-US"/>
              </w:rPr>
              <w:t>No</w:t>
            </w:r>
          </w:p>
        </w:tc>
        <w:tc>
          <w:tcPr>
            <w:tcW w:w="651" w:type="dxa"/>
          </w:tcPr>
          <w:p w14:paraId="3148BC78" w14:textId="77777777" w:rsidR="00BE3AED" w:rsidRPr="001469E1" w:rsidRDefault="00BE3AED" w:rsidP="00482D01">
            <w:pPr>
              <w:rPr>
                <w:rFonts w:ascii="Arial" w:hAnsi="Arial" w:cs="Arial"/>
                <w:i/>
                <w:iCs/>
                <w:highlight w:val="cyan"/>
              </w:rPr>
            </w:pPr>
          </w:p>
        </w:tc>
      </w:tr>
      <w:tr w:rsidR="00BE3AED" w:rsidRPr="001469E1" w14:paraId="0C9E1D1C" w14:textId="77777777" w:rsidTr="00482D01">
        <w:tc>
          <w:tcPr>
            <w:tcW w:w="846" w:type="dxa"/>
          </w:tcPr>
          <w:p w14:paraId="2FABA9F5" w14:textId="77777777" w:rsidR="00BE3AED" w:rsidRPr="001469E1" w:rsidRDefault="00BE3AED" w:rsidP="00482D01">
            <w:pPr>
              <w:rPr>
                <w:rFonts w:ascii="Arial" w:hAnsi="Arial" w:cs="Arial"/>
              </w:rPr>
            </w:pPr>
            <w:r w:rsidRPr="001469E1">
              <w:rPr>
                <w:rFonts w:ascii="Arial" w:hAnsi="Arial" w:cs="Arial"/>
              </w:rPr>
              <w:t>B.4</w:t>
            </w:r>
          </w:p>
        </w:tc>
        <w:tc>
          <w:tcPr>
            <w:tcW w:w="7513" w:type="dxa"/>
          </w:tcPr>
          <w:p w14:paraId="46BD0945" w14:textId="77777777" w:rsidR="00BB3171" w:rsidRPr="00BB3171" w:rsidRDefault="00BB3171" w:rsidP="00BB3171">
            <w:pPr>
              <w:rPr>
                <w:rFonts w:ascii="Arial" w:hAnsi="Arial" w:cs="Arial"/>
                <w:b/>
                <w:bCs/>
                <w:strike/>
                <w:color w:val="FF0000"/>
                <w:sz w:val="22"/>
                <w:szCs w:val="22"/>
                <w:highlight w:val="yellow"/>
              </w:rPr>
            </w:pPr>
            <w:r w:rsidRPr="00BB3171">
              <w:rPr>
                <w:rFonts w:ascii="Arial" w:hAnsi="Arial" w:cs="Arial"/>
                <w:b/>
                <w:bCs/>
                <w:color w:val="FF0000"/>
                <w:sz w:val="22"/>
                <w:szCs w:val="22"/>
              </w:rPr>
              <w:t xml:space="preserve">ASK IF B2 = 1 </w:t>
            </w:r>
            <w:r w:rsidRPr="00BB3171">
              <w:rPr>
                <w:rFonts w:ascii="Arial" w:hAnsi="Arial" w:cs="Arial"/>
                <w:b/>
                <w:bCs/>
                <w:strike/>
                <w:color w:val="FF0000"/>
                <w:sz w:val="22"/>
                <w:szCs w:val="22"/>
                <w:highlight w:val="yellow"/>
              </w:rPr>
              <w:t>AND A2 &lt;&gt; 12 - DISPLAY SELECTED ITEMS IN A2 (&gt; 0)</w:t>
            </w:r>
          </w:p>
          <w:p w14:paraId="5D197EE5" w14:textId="77777777" w:rsidR="00BB3171" w:rsidRPr="00BB3171" w:rsidRDefault="00BB3171" w:rsidP="00BB3171">
            <w:pPr>
              <w:rPr>
                <w:rFonts w:ascii="Arial" w:hAnsi="Arial" w:cs="Arial"/>
                <w:b/>
                <w:bCs/>
                <w:color w:val="FF0000"/>
                <w:sz w:val="22"/>
                <w:szCs w:val="22"/>
              </w:rPr>
            </w:pPr>
            <w:r w:rsidRPr="00BB3171">
              <w:rPr>
                <w:rFonts w:ascii="Arial" w:hAnsi="Arial" w:cs="Arial"/>
                <w:b/>
                <w:bCs/>
                <w:strike/>
                <w:color w:val="FF0000"/>
                <w:sz w:val="22"/>
                <w:szCs w:val="22"/>
                <w:highlight w:val="yellow"/>
              </w:rPr>
              <w:t>SAME RANDOMIZATION AS IN A2</w:t>
            </w:r>
          </w:p>
          <w:p w14:paraId="3626076F" w14:textId="77777777" w:rsidR="00BB3171" w:rsidRPr="00BB3171" w:rsidRDefault="00BB3171" w:rsidP="00BB3171">
            <w:pPr>
              <w:rPr>
                <w:rFonts w:ascii="Arial" w:hAnsi="Arial" w:cs="Arial"/>
                <w:b/>
                <w:bCs/>
                <w:strike/>
                <w:color w:val="FF0000"/>
                <w:sz w:val="22"/>
                <w:szCs w:val="22"/>
              </w:rPr>
            </w:pPr>
            <w:r w:rsidRPr="00BB3171">
              <w:rPr>
                <w:rFonts w:ascii="Arial" w:hAnsi="Arial" w:cs="Arial"/>
                <w:b/>
                <w:bCs/>
                <w:color w:val="FF0000"/>
                <w:sz w:val="22"/>
                <w:szCs w:val="22"/>
              </w:rPr>
              <w:t>OE NUM 0-100 FOR EACH ITEM</w:t>
            </w:r>
          </w:p>
          <w:p w14:paraId="6BF80AE8" w14:textId="77777777" w:rsidR="00BB3171" w:rsidRPr="00BB3171" w:rsidRDefault="00BB3171" w:rsidP="00BB3171">
            <w:pPr>
              <w:rPr>
                <w:rFonts w:ascii="Arial" w:hAnsi="Arial" w:cs="Arial"/>
                <w:b/>
                <w:bCs/>
                <w:color w:val="FF0000"/>
                <w:sz w:val="22"/>
                <w:szCs w:val="22"/>
              </w:rPr>
            </w:pPr>
            <w:r w:rsidRPr="00BB3171">
              <w:rPr>
                <w:rFonts w:ascii="Arial" w:hAnsi="Arial" w:cs="Arial"/>
                <w:b/>
                <w:bCs/>
                <w:color w:val="FF0000"/>
                <w:sz w:val="22"/>
                <w:szCs w:val="22"/>
              </w:rPr>
              <w:t>FORCE AT LEAST ONE ITEM - TOTAL SHOULD BE &lt; OR = 100%</w:t>
            </w:r>
          </w:p>
          <w:p w14:paraId="25C76177" w14:textId="6D13B895" w:rsidR="00BB3171" w:rsidRPr="00BB3171" w:rsidRDefault="00BB3171" w:rsidP="00BB3171">
            <w:pPr>
              <w:rPr>
                <w:rFonts w:ascii="Arial" w:hAnsi="Arial" w:cs="Arial"/>
                <w:b/>
                <w:bCs/>
                <w:color w:val="FF0000"/>
                <w:sz w:val="22"/>
                <w:szCs w:val="22"/>
              </w:rPr>
            </w:pPr>
          </w:p>
          <w:p w14:paraId="1B363441" w14:textId="77777777" w:rsidR="00BE3AED" w:rsidRDefault="00BE3AED" w:rsidP="00482D01">
            <w:pPr>
              <w:rPr>
                <w:rFonts w:ascii="Arial" w:hAnsi="Arial" w:cs="Arial"/>
              </w:rPr>
            </w:pPr>
            <w:r w:rsidRPr="001469E1">
              <w:rPr>
                <w:rFonts w:ascii="Arial" w:hAnsi="Arial" w:cs="Arial"/>
              </w:rPr>
              <w:t xml:space="preserve">You have previously answered that you already own sustainable investments. </w:t>
            </w:r>
          </w:p>
          <w:p w14:paraId="097F6820" w14:textId="77777777" w:rsidR="00BE3AED" w:rsidRDefault="00BE3AED" w:rsidP="00482D01">
            <w:pPr>
              <w:rPr>
                <w:rFonts w:ascii="Arial" w:hAnsi="Arial" w:cs="Arial"/>
              </w:rPr>
            </w:pPr>
          </w:p>
          <w:p w14:paraId="77CA442D" w14:textId="77777777" w:rsidR="00BE3AED" w:rsidRDefault="00BE3AED" w:rsidP="00482D01">
            <w:pPr>
              <w:rPr>
                <w:rFonts w:ascii="Arial" w:hAnsi="Arial" w:cs="Arial"/>
              </w:rPr>
            </w:pPr>
            <w:r w:rsidRPr="001469E1">
              <w:rPr>
                <w:rFonts w:ascii="Arial" w:hAnsi="Arial" w:cs="Arial"/>
              </w:rPr>
              <w:t xml:space="preserve">Could you say what proportion (in %) of your total financial savings is currently invested in sustainable </w:t>
            </w:r>
            <w:r>
              <w:rPr>
                <w:rFonts w:ascii="Arial" w:hAnsi="Arial" w:cs="Arial"/>
              </w:rPr>
              <w:t>investments</w:t>
            </w:r>
            <w:r w:rsidRPr="001469E1">
              <w:rPr>
                <w:rFonts w:ascii="Arial" w:hAnsi="Arial" w:cs="Arial"/>
              </w:rPr>
              <w:t>:</w:t>
            </w:r>
          </w:p>
          <w:p w14:paraId="25A6672A" w14:textId="77777777" w:rsidR="00BE3AED" w:rsidRPr="001469E1" w:rsidRDefault="00BE3AED" w:rsidP="00482D01">
            <w:pPr>
              <w:rPr>
                <w:rFonts w:ascii="Arial" w:hAnsi="Arial" w:cs="Arial"/>
              </w:rPr>
            </w:pPr>
            <w:r w:rsidRPr="00203020">
              <w:rPr>
                <w:rFonts w:ascii="Arial" w:hAnsi="Arial" w:cs="Arial"/>
              </w:rPr>
              <w:t>The total must be less than or equal to 100.</w:t>
            </w:r>
          </w:p>
          <w:p w14:paraId="7BD070A0" w14:textId="77777777" w:rsidR="00BE3AED" w:rsidRPr="001469E1" w:rsidRDefault="00BE3AED" w:rsidP="00482D01">
            <w:pPr>
              <w:rPr>
                <w:rFonts w:ascii="Arial" w:hAnsi="Arial" w:cs="Arial"/>
              </w:rPr>
            </w:pPr>
          </w:p>
          <w:tbl>
            <w:tblPr>
              <w:tblW w:w="7132" w:type="dxa"/>
              <w:tblLayout w:type="fixed"/>
              <w:tblCellMar>
                <w:left w:w="70" w:type="dxa"/>
                <w:right w:w="70" w:type="dxa"/>
              </w:tblCellMar>
              <w:tblLook w:val="04A0" w:firstRow="1" w:lastRow="0" w:firstColumn="1" w:lastColumn="0" w:noHBand="0" w:noVBand="1"/>
            </w:tblPr>
            <w:tblGrid>
              <w:gridCol w:w="5431"/>
              <w:gridCol w:w="1701"/>
            </w:tblGrid>
            <w:tr w:rsidR="00BE3AED" w:rsidRPr="001469E1" w14:paraId="03DF7EEA" w14:textId="77777777" w:rsidTr="00482D01">
              <w:trPr>
                <w:trHeight w:val="305"/>
              </w:trPr>
              <w:tc>
                <w:tcPr>
                  <w:tcW w:w="5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D9713" w14:textId="77777777" w:rsidR="00BE3AED" w:rsidRPr="001469E1" w:rsidRDefault="00BE3AED" w:rsidP="00482D01">
                  <w:pPr>
                    <w:rPr>
                      <w:rFonts w:ascii="Arial" w:eastAsia="Times New Roman" w:hAnsi="Arial" w:cs="Arial"/>
                      <w:sz w:val="20"/>
                      <w:szCs w:val="20"/>
                      <w:lang w:eastAsia="fr-FR"/>
                    </w:rPr>
                  </w:pPr>
                  <w:r w:rsidRPr="001469E1">
                    <w:rPr>
                      <w:rFonts w:ascii="Arial" w:eastAsia="Times New Roman" w:hAnsi="Arial" w:cs="Arial"/>
                      <w:sz w:val="20"/>
                      <w:szCs w:val="20"/>
                      <w:lang w:eastAsia="fr-FR"/>
                    </w:rPr>
                    <w:t> </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1B196B94" w14:textId="77777777" w:rsidR="00BE3AED" w:rsidRPr="001469E1" w:rsidRDefault="00BE3AED" w:rsidP="00482D01">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 of total financial savings</w:t>
                  </w:r>
                </w:p>
                <w:p w14:paraId="3940BEAB" w14:textId="77777777" w:rsidR="00BE3AED" w:rsidRPr="001469E1" w:rsidRDefault="00BE3AED" w:rsidP="00482D01">
                  <w:pPr>
                    <w:jc w:val="center"/>
                    <w:rPr>
                      <w:rFonts w:ascii="Arial" w:eastAsia="Times New Roman" w:hAnsi="Arial" w:cs="Arial"/>
                      <w:sz w:val="20"/>
                      <w:szCs w:val="20"/>
                      <w:lang w:eastAsia="fr-FR"/>
                    </w:rPr>
                  </w:pPr>
                  <w:r w:rsidRPr="00972BFC">
                    <w:rPr>
                      <w:rFonts w:ascii="Arial" w:eastAsia="Times New Roman" w:hAnsi="Arial" w:cs="Arial"/>
                      <w:sz w:val="20"/>
                      <w:szCs w:val="20"/>
                      <w:lang w:eastAsia="fr-FR"/>
                    </w:rPr>
                    <w:t>invested in sustainable investments</w:t>
                  </w:r>
                </w:p>
              </w:tc>
            </w:tr>
            <w:tr w:rsidR="00BE3AED" w:rsidRPr="001469E1" w14:paraId="57188891" w14:textId="77777777" w:rsidTr="00482D0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301493DA" w14:textId="77777777" w:rsidR="00BE3AED" w:rsidRPr="009B59F9" w:rsidRDefault="00BE3AED" w:rsidP="00BE3AED">
                  <w:pPr>
                    <w:pStyle w:val="Paragraphedeliste"/>
                    <w:numPr>
                      <w:ilvl w:val="0"/>
                      <w:numId w:val="25"/>
                    </w:numPr>
                    <w:ind w:left="386"/>
                    <w:rPr>
                      <w:rFonts w:ascii="Arial" w:eastAsia="Times New Roman" w:hAnsi="Arial" w:cs="Arial"/>
                      <w:sz w:val="20"/>
                      <w:szCs w:val="20"/>
                      <w:lang w:eastAsia="fr-FR"/>
                    </w:rPr>
                  </w:pPr>
                  <w:r w:rsidRPr="009B59F9">
                    <w:rPr>
                      <w:rFonts w:ascii="Arial" w:hAnsi="Arial" w:cs="Arial"/>
                      <w:color w:val="000000"/>
                    </w:rPr>
                    <w:t xml:space="preserve">Savings account </w:t>
                  </w:r>
                </w:p>
              </w:tc>
              <w:tc>
                <w:tcPr>
                  <w:tcW w:w="1701" w:type="dxa"/>
                  <w:tcBorders>
                    <w:top w:val="nil"/>
                    <w:left w:val="nil"/>
                    <w:bottom w:val="single" w:sz="4" w:space="0" w:color="auto"/>
                    <w:right w:val="single" w:sz="4" w:space="0" w:color="auto"/>
                  </w:tcBorders>
                  <w:shd w:val="clear" w:color="auto" w:fill="auto"/>
                  <w:noWrap/>
                  <w:vAlign w:val="bottom"/>
                  <w:hideMark/>
                </w:tcPr>
                <w:p w14:paraId="2078D88E" w14:textId="77777777" w:rsidR="00BE3AED" w:rsidRPr="001469E1" w:rsidRDefault="00BE3AED" w:rsidP="00482D01">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BE3AED" w:rsidRPr="001469E1" w14:paraId="6C49E51B" w14:textId="77777777" w:rsidTr="00482D0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633BF95E" w14:textId="77777777" w:rsidR="00BE3AED" w:rsidRPr="009B59F9" w:rsidRDefault="00BE3AED" w:rsidP="00BE3AED">
                  <w:pPr>
                    <w:pStyle w:val="Paragraphedeliste"/>
                    <w:numPr>
                      <w:ilvl w:val="0"/>
                      <w:numId w:val="25"/>
                    </w:numPr>
                    <w:ind w:left="386"/>
                    <w:rPr>
                      <w:rFonts w:ascii="Arial" w:eastAsia="Times New Roman" w:hAnsi="Arial" w:cs="Arial"/>
                      <w:sz w:val="20"/>
                      <w:szCs w:val="20"/>
                      <w:lang w:eastAsia="fr-FR"/>
                    </w:rPr>
                  </w:pPr>
                  <w:r w:rsidRPr="009B59F9">
                    <w:rPr>
                      <w:rFonts w:ascii="Arial" w:hAnsi="Arial" w:cs="Arial"/>
                      <w:color w:val="000000"/>
                    </w:rPr>
                    <w:t xml:space="preserve">Money market account </w:t>
                  </w:r>
                </w:p>
              </w:tc>
              <w:tc>
                <w:tcPr>
                  <w:tcW w:w="1701" w:type="dxa"/>
                  <w:tcBorders>
                    <w:top w:val="nil"/>
                    <w:left w:val="nil"/>
                    <w:bottom w:val="single" w:sz="4" w:space="0" w:color="auto"/>
                    <w:right w:val="single" w:sz="4" w:space="0" w:color="auto"/>
                  </w:tcBorders>
                  <w:shd w:val="clear" w:color="auto" w:fill="auto"/>
                  <w:noWrap/>
                  <w:vAlign w:val="bottom"/>
                  <w:hideMark/>
                </w:tcPr>
                <w:p w14:paraId="0EDA6B0F" w14:textId="77777777" w:rsidR="00BE3AED" w:rsidRPr="001469E1" w:rsidRDefault="00BE3AED" w:rsidP="00482D01">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BE3AED" w:rsidRPr="001469E1" w14:paraId="0E4C70E2" w14:textId="77777777" w:rsidTr="00482D0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69E721A9" w14:textId="77777777" w:rsidR="00BE3AED" w:rsidRPr="009B59F9" w:rsidRDefault="00BE3AED" w:rsidP="00BE3AED">
                  <w:pPr>
                    <w:pStyle w:val="Paragraphedeliste"/>
                    <w:numPr>
                      <w:ilvl w:val="0"/>
                      <w:numId w:val="25"/>
                    </w:numPr>
                    <w:ind w:left="386"/>
                    <w:rPr>
                      <w:rFonts w:ascii="Arial" w:eastAsia="Times New Roman" w:hAnsi="Arial" w:cs="Arial"/>
                      <w:sz w:val="20"/>
                      <w:szCs w:val="20"/>
                      <w:lang w:eastAsia="fr-FR"/>
                    </w:rPr>
                  </w:pPr>
                  <w:r w:rsidRPr="009B59F9">
                    <w:rPr>
                      <w:rFonts w:ascii="Arial" w:hAnsi="Arial" w:cs="Arial"/>
                      <w:color w:val="000000"/>
                    </w:rPr>
                    <w:t xml:space="preserve">Shares </w:t>
                  </w:r>
                </w:p>
              </w:tc>
              <w:tc>
                <w:tcPr>
                  <w:tcW w:w="1701" w:type="dxa"/>
                  <w:tcBorders>
                    <w:top w:val="nil"/>
                    <w:left w:val="nil"/>
                    <w:bottom w:val="single" w:sz="4" w:space="0" w:color="auto"/>
                    <w:right w:val="single" w:sz="4" w:space="0" w:color="auto"/>
                  </w:tcBorders>
                  <w:shd w:val="clear" w:color="auto" w:fill="auto"/>
                  <w:noWrap/>
                  <w:vAlign w:val="bottom"/>
                  <w:hideMark/>
                </w:tcPr>
                <w:p w14:paraId="63033D1D" w14:textId="77777777" w:rsidR="00BE3AED" w:rsidRPr="001469E1" w:rsidRDefault="00BE3AED" w:rsidP="00482D01">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BE3AED" w:rsidRPr="001469E1" w14:paraId="47BBEEAB" w14:textId="77777777" w:rsidTr="00482D0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25933E6F" w14:textId="77777777" w:rsidR="00BE3AED" w:rsidRPr="00BE5B6E" w:rsidRDefault="00BE3AED" w:rsidP="00BE3AED">
                  <w:pPr>
                    <w:pStyle w:val="Paragraphedeliste"/>
                    <w:numPr>
                      <w:ilvl w:val="0"/>
                      <w:numId w:val="25"/>
                    </w:numPr>
                    <w:ind w:left="386"/>
                    <w:rPr>
                      <w:rFonts w:ascii="Arial" w:eastAsia="Times New Roman" w:hAnsi="Arial" w:cs="Arial"/>
                      <w:sz w:val="20"/>
                      <w:szCs w:val="20"/>
                      <w:lang w:val="en-US" w:eastAsia="fr-FR"/>
                    </w:rPr>
                  </w:pPr>
                  <w:r w:rsidRPr="00BE5B6E">
                    <w:rPr>
                      <w:rFonts w:ascii="Arial" w:hAnsi="Arial" w:cs="Arial"/>
                      <w:color w:val="000000"/>
                      <w:lang w:val="en-US"/>
                    </w:rPr>
                    <w:t xml:space="preserve">Equity funds (incl. ETFs and index funds) </w:t>
                  </w:r>
                </w:p>
              </w:tc>
              <w:tc>
                <w:tcPr>
                  <w:tcW w:w="1701" w:type="dxa"/>
                  <w:tcBorders>
                    <w:top w:val="nil"/>
                    <w:left w:val="nil"/>
                    <w:bottom w:val="single" w:sz="4" w:space="0" w:color="auto"/>
                    <w:right w:val="single" w:sz="4" w:space="0" w:color="auto"/>
                  </w:tcBorders>
                  <w:shd w:val="clear" w:color="auto" w:fill="auto"/>
                  <w:noWrap/>
                  <w:vAlign w:val="bottom"/>
                  <w:hideMark/>
                </w:tcPr>
                <w:p w14:paraId="1CCEE1DF" w14:textId="77777777" w:rsidR="00BE3AED" w:rsidRPr="001469E1" w:rsidRDefault="00BE3AED" w:rsidP="00482D01">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BE3AED" w:rsidRPr="001469E1" w14:paraId="10A960F4" w14:textId="77777777" w:rsidTr="00482D0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0FBFFAFA" w14:textId="77777777" w:rsidR="00BE3AED" w:rsidRPr="009B59F9" w:rsidRDefault="00BE3AED" w:rsidP="00BE3AED">
                  <w:pPr>
                    <w:pStyle w:val="Paragraphedeliste"/>
                    <w:numPr>
                      <w:ilvl w:val="0"/>
                      <w:numId w:val="25"/>
                    </w:numPr>
                    <w:ind w:left="386"/>
                    <w:rPr>
                      <w:rFonts w:ascii="Arial" w:eastAsia="Times New Roman" w:hAnsi="Arial" w:cs="Arial"/>
                      <w:sz w:val="20"/>
                      <w:szCs w:val="20"/>
                      <w:lang w:eastAsia="fr-FR"/>
                    </w:rPr>
                  </w:pPr>
                  <w:r w:rsidRPr="009B59F9">
                    <w:rPr>
                      <w:rFonts w:ascii="Arial" w:hAnsi="Arial" w:cs="Arial"/>
                      <w:color w:val="000000"/>
                    </w:rPr>
                    <w:t xml:space="preserve">Bonds </w:t>
                  </w:r>
                </w:p>
              </w:tc>
              <w:tc>
                <w:tcPr>
                  <w:tcW w:w="1701" w:type="dxa"/>
                  <w:tcBorders>
                    <w:top w:val="nil"/>
                    <w:left w:val="nil"/>
                    <w:bottom w:val="single" w:sz="4" w:space="0" w:color="auto"/>
                    <w:right w:val="single" w:sz="4" w:space="0" w:color="auto"/>
                  </w:tcBorders>
                  <w:shd w:val="clear" w:color="auto" w:fill="auto"/>
                  <w:noWrap/>
                  <w:vAlign w:val="bottom"/>
                  <w:hideMark/>
                </w:tcPr>
                <w:p w14:paraId="530C0F07" w14:textId="77777777" w:rsidR="00BE3AED" w:rsidRPr="001469E1" w:rsidRDefault="00BE3AED" w:rsidP="00482D01">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BE3AED" w:rsidRPr="001469E1" w14:paraId="08322EFF" w14:textId="77777777" w:rsidTr="00482D0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4CF92936" w14:textId="77777777" w:rsidR="00BE3AED" w:rsidRPr="009B59F9" w:rsidRDefault="00BE3AED" w:rsidP="00BE3AED">
                  <w:pPr>
                    <w:pStyle w:val="Paragraphedeliste"/>
                    <w:numPr>
                      <w:ilvl w:val="0"/>
                      <w:numId w:val="25"/>
                    </w:numPr>
                    <w:ind w:left="386"/>
                    <w:rPr>
                      <w:rFonts w:ascii="Arial" w:eastAsia="Times New Roman" w:hAnsi="Arial" w:cs="Arial"/>
                      <w:sz w:val="20"/>
                      <w:szCs w:val="20"/>
                      <w:lang w:eastAsia="fr-FR"/>
                    </w:rPr>
                  </w:pPr>
                  <w:r w:rsidRPr="009B59F9">
                    <w:rPr>
                      <w:rFonts w:ascii="Arial" w:hAnsi="Arial" w:cs="Arial"/>
                      <w:color w:val="000000"/>
                    </w:rPr>
                    <w:lastRenderedPageBreak/>
                    <w:t xml:space="preserve">Bond funds </w:t>
                  </w:r>
                </w:p>
              </w:tc>
              <w:tc>
                <w:tcPr>
                  <w:tcW w:w="1701" w:type="dxa"/>
                  <w:tcBorders>
                    <w:top w:val="nil"/>
                    <w:left w:val="nil"/>
                    <w:bottom w:val="single" w:sz="4" w:space="0" w:color="auto"/>
                    <w:right w:val="single" w:sz="4" w:space="0" w:color="auto"/>
                  </w:tcBorders>
                  <w:shd w:val="clear" w:color="auto" w:fill="auto"/>
                  <w:noWrap/>
                  <w:vAlign w:val="bottom"/>
                  <w:hideMark/>
                </w:tcPr>
                <w:p w14:paraId="0DAEDBC8" w14:textId="77777777" w:rsidR="00BE3AED" w:rsidRPr="001469E1" w:rsidRDefault="00BE3AED" w:rsidP="00482D01">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BE3AED" w:rsidRPr="001469E1" w14:paraId="7C16326A" w14:textId="77777777" w:rsidTr="00482D0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tcPr>
                <w:p w14:paraId="0841ADFA" w14:textId="77777777" w:rsidR="00BE3AED" w:rsidRPr="00BE5B6E" w:rsidRDefault="00BE3AED" w:rsidP="00BE3AED">
                  <w:pPr>
                    <w:pStyle w:val="Paragraphedeliste"/>
                    <w:numPr>
                      <w:ilvl w:val="0"/>
                      <w:numId w:val="25"/>
                    </w:numPr>
                    <w:ind w:left="386"/>
                    <w:rPr>
                      <w:rFonts w:ascii="Arial" w:eastAsia="Times New Roman" w:hAnsi="Arial" w:cs="Arial"/>
                      <w:sz w:val="20"/>
                      <w:szCs w:val="20"/>
                      <w:lang w:val="en-US" w:eastAsia="fr-FR"/>
                    </w:rPr>
                  </w:pPr>
                  <w:r w:rsidRPr="00BE5B6E">
                    <w:rPr>
                      <w:rFonts w:ascii="Arial" w:hAnsi="Arial" w:cs="Arial"/>
                      <w:color w:val="000000"/>
                      <w:lang w:val="en-US"/>
                    </w:rPr>
                    <w:t xml:space="preserve">Private equity or debt funds </w:t>
                  </w:r>
                </w:p>
              </w:tc>
              <w:tc>
                <w:tcPr>
                  <w:tcW w:w="1701" w:type="dxa"/>
                  <w:tcBorders>
                    <w:top w:val="nil"/>
                    <w:left w:val="nil"/>
                    <w:bottom w:val="single" w:sz="4" w:space="0" w:color="auto"/>
                    <w:right w:val="single" w:sz="4" w:space="0" w:color="auto"/>
                  </w:tcBorders>
                  <w:shd w:val="clear" w:color="auto" w:fill="auto"/>
                  <w:noWrap/>
                  <w:vAlign w:val="bottom"/>
                </w:tcPr>
                <w:p w14:paraId="5ABC1248" w14:textId="77777777" w:rsidR="00BE3AED" w:rsidRPr="001469E1" w:rsidRDefault="00BE3AED" w:rsidP="00482D01">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BE3AED" w:rsidRPr="001469E1" w14:paraId="3651B57E" w14:textId="77777777" w:rsidTr="00482D0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tcPr>
                <w:p w14:paraId="7A98F9AD" w14:textId="77777777" w:rsidR="00BE3AED" w:rsidRPr="009B59F9" w:rsidRDefault="00BE3AED" w:rsidP="00BE3AED">
                  <w:pPr>
                    <w:pStyle w:val="Paragraphedeliste"/>
                    <w:numPr>
                      <w:ilvl w:val="0"/>
                      <w:numId w:val="25"/>
                    </w:numPr>
                    <w:ind w:left="386"/>
                    <w:rPr>
                      <w:rFonts w:ascii="Arial" w:eastAsia="Times New Roman" w:hAnsi="Arial" w:cs="Arial"/>
                      <w:sz w:val="20"/>
                      <w:szCs w:val="20"/>
                      <w:lang w:eastAsia="fr-FR"/>
                    </w:rPr>
                  </w:pPr>
                  <w:r w:rsidRPr="009B59F9">
                    <w:rPr>
                      <w:rFonts w:ascii="Arial" w:hAnsi="Arial" w:cs="Arial"/>
                      <w:color w:val="000000"/>
                    </w:rPr>
                    <w:t xml:space="preserve">Crowdfunding </w:t>
                  </w:r>
                </w:p>
              </w:tc>
              <w:tc>
                <w:tcPr>
                  <w:tcW w:w="1701" w:type="dxa"/>
                  <w:tcBorders>
                    <w:top w:val="nil"/>
                    <w:left w:val="nil"/>
                    <w:bottom w:val="single" w:sz="4" w:space="0" w:color="auto"/>
                    <w:right w:val="single" w:sz="4" w:space="0" w:color="auto"/>
                  </w:tcBorders>
                  <w:shd w:val="clear" w:color="auto" w:fill="auto"/>
                  <w:noWrap/>
                  <w:vAlign w:val="bottom"/>
                </w:tcPr>
                <w:p w14:paraId="59AF54B6" w14:textId="77777777" w:rsidR="00BE3AED" w:rsidRPr="001469E1" w:rsidRDefault="00BE3AED" w:rsidP="00482D01">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BB3171" w:rsidRPr="001469E1" w14:paraId="7740871C" w14:textId="77777777" w:rsidTr="00482D0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tcPr>
                <w:p w14:paraId="5F07138A" w14:textId="03906A87" w:rsidR="00BB3171" w:rsidRPr="009B59F9" w:rsidRDefault="00BB3171" w:rsidP="00BE3AED">
                  <w:pPr>
                    <w:pStyle w:val="Paragraphedeliste"/>
                    <w:numPr>
                      <w:ilvl w:val="0"/>
                      <w:numId w:val="25"/>
                    </w:numPr>
                    <w:ind w:left="386"/>
                    <w:rPr>
                      <w:rFonts w:ascii="Arial" w:hAnsi="Arial" w:cs="Arial"/>
                      <w:color w:val="000000"/>
                    </w:rPr>
                  </w:pPr>
                  <w:r w:rsidRPr="00BB2471">
                    <w:rPr>
                      <w:rFonts w:ascii="Arial" w:hAnsi="Arial" w:cs="Arial"/>
                      <w:strike/>
                      <w:color w:val="000000"/>
                    </w:rPr>
                    <w:t>Cooperative shares</w:t>
                  </w:r>
                </w:p>
              </w:tc>
              <w:tc>
                <w:tcPr>
                  <w:tcW w:w="1701" w:type="dxa"/>
                  <w:tcBorders>
                    <w:top w:val="nil"/>
                    <w:left w:val="nil"/>
                    <w:bottom w:val="single" w:sz="4" w:space="0" w:color="auto"/>
                    <w:right w:val="single" w:sz="4" w:space="0" w:color="auto"/>
                  </w:tcBorders>
                  <w:shd w:val="clear" w:color="auto" w:fill="auto"/>
                  <w:noWrap/>
                  <w:vAlign w:val="bottom"/>
                </w:tcPr>
                <w:p w14:paraId="2D858B5F" w14:textId="77777777" w:rsidR="00BB3171" w:rsidRPr="001469E1" w:rsidRDefault="00BB3171" w:rsidP="00482D01">
                  <w:pPr>
                    <w:jc w:val="center"/>
                    <w:rPr>
                      <w:rFonts w:ascii="Arial" w:eastAsia="Times New Roman" w:hAnsi="Arial" w:cs="Arial"/>
                      <w:sz w:val="20"/>
                      <w:szCs w:val="20"/>
                      <w:lang w:eastAsia="fr-FR"/>
                    </w:rPr>
                  </w:pPr>
                </w:p>
              </w:tc>
            </w:tr>
            <w:tr w:rsidR="00BE3AED" w:rsidRPr="001469E1" w14:paraId="508D26E8" w14:textId="77777777" w:rsidTr="00482D0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tcPr>
                <w:p w14:paraId="77AC6169" w14:textId="77777777" w:rsidR="00BE3AED" w:rsidRPr="00BE5B6E" w:rsidRDefault="00BE3AED" w:rsidP="00BE3AED">
                  <w:pPr>
                    <w:pStyle w:val="Paragraphedeliste"/>
                    <w:numPr>
                      <w:ilvl w:val="0"/>
                      <w:numId w:val="25"/>
                    </w:numPr>
                    <w:ind w:left="386"/>
                    <w:rPr>
                      <w:rFonts w:ascii="Arial" w:eastAsia="Times New Roman" w:hAnsi="Arial" w:cs="Arial"/>
                      <w:sz w:val="20"/>
                      <w:szCs w:val="20"/>
                      <w:lang w:val="en-US" w:eastAsia="fr-FR"/>
                    </w:rPr>
                  </w:pPr>
                  <w:r w:rsidRPr="00BE5B6E">
                    <w:rPr>
                      <w:rFonts w:ascii="Arial" w:hAnsi="Arial" w:cs="Arial"/>
                      <w:color w:val="000000"/>
                      <w:lang w:val="en-US"/>
                    </w:rPr>
                    <w:t xml:space="preserve">Other fixed-income securities (e.g. mortgage bonds, government bonds, savings contracts, time deposits, subordinated loans) </w:t>
                  </w:r>
                </w:p>
              </w:tc>
              <w:tc>
                <w:tcPr>
                  <w:tcW w:w="1701" w:type="dxa"/>
                  <w:tcBorders>
                    <w:top w:val="nil"/>
                    <w:left w:val="nil"/>
                    <w:bottom w:val="single" w:sz="4" w:space="0" w:color="auto"/>
                    <w:right w:val="single" w:sz="4" w:space="0" w:color="auto"/>
                  </w:tcBorders>
                  <w:shd w:val="clear" w:color="auto" w:fill="auto"/>
                  <w:noWrap/>
                  <w:vAlign w:val="bottom"/>
                </w:tcPr>
                <w:p w14:paraId="2B21F3A7" w14:textId="77777777" w:rsidR="00BE3AED" w:rsidRPr="001469E1" w:rsidRDefault="00BE3AED" w:rsidP="00482D01">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BE3AED" w:rsidRPr="001469E1" w14:paraId="3D900F84" w14:textId="77777777" w:rsidTr="00482D01">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tcPr>
                <w:p w14:paraId="521A78EF" w14:textId="77777777" w:rsidR="00BE3AED" w:rsidRPr="00BE5B6E" w:rsidRDefault="00BE3AED" w:rsidP="00BE3AED">
                  <w:pPr>
                    <w:pStyle w:val="Paragraphedeliste"/>
                    <w:numPr>
                      <w:ilvl w:val="0"/>
                      <w:numId w:val="25"/>
                    </w:numPr>
                    <w:ind w:left="386"/>
                    <w:rPr>
                      <w:rFonts w:ascii="Arial" w:eastAsia="Times New Roman" w:hAnsi="Arial" w:cs="Arial"/>
                      <w:sz w:val="20"/>
                      <w:szCs w:val="20"/>
                      <w:lang w:val="en-US" w:eastAsia="fr-FR"/>
                    </w:rPr>
                  </w:pPr>
                  <w:r w:rsidRPr="00BE5B6E">
                    <w:rPr>
                      <w:rFonts w:ascii="Arial" w:hAnsi="Arial" w:cs="Arial"/>
                      <w:color w:val="000000"/>
                      <w:lang w:val="en-US"/>
                    </w:rPr>
                    <w:t xml:space="preserve">Other non-fixed-income securities (e.g. warrants, open-end real estate funds, closed-end funds, mixed funds) </w:t>
                  </w:r>
                </w:p>
              </w:tc>
              <w:tc>
                <w:tcPr>
                  <w:tcW w:w="1701" w:type="dxa"/>
                  <w:tcBorders>
                    <w:top w:val="nil"/>
                    <w:left w:val="nil"/>
                    <w:bottom w:val="single" w:sz="4" w:space="0" w:color="auto"/>
                    <w:right w:val="single" w:sz="4" w:space="0" w:color="auto"/>
                  </w:tcBorders>
                  <w:shd w:val="clear" w:color="auto" w:fill="auto"/>
                  <w:noWrap/>
                  <w:vAlign w:val="bottom"/>
                </w:tcPr>
                <w:p w14:paraId="5C9E3CD1" w14:textId="77777777" w:rsidR="00BE3AED" w:rsidRPr="001469E1" w:rsidRDefault="00BE3AED" w:rsidP="00482D01">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BE3AED" w:rsidRPr="001469E1" w14:paraId="7F9982B4" w14:textId="77777777" w:rsidTr="00482D01">
              <w:trPr>
                <w:trHeight w:val="250"/>
              </w:trPr>
              <w:tc>
                <w:tcPr>
                  <w:tcW w:w="5431" w:type="dxa"/>
                  <w:tcBorders>
                    <w:top w:val="nil"/>
                    <w:left w:val="single" w:sz="4" w:space="0" w:color="auto"/>
                    <w:bottom w:val="single" w:sz="4" w:space="0" w:color="auto"/>
                    <w:right w:val="single" w:sz="4" w:space="0" w:color="auto"/>
                  </w:tcBorders>
                  <w:shd w:val="clear" w:color="000000" w:fill="D9D9D9"/>
                  <w:noWrap/>
                  <w:vAlign w:val="center"/>
                  <w:hideMark/>
                </w:tcPr>
                <w:p w14:paraId="5AB022E1" w14:textId="77777777" w:rsidR="00BE3AED" w:rsidRPr="001469E1" w:rsidRDefault="00BE3AED" w:rsidP="00482D01">
                  <w:pPr>
                    <w:rPr>
                      <w:rFonts w:ascii="Arial" w:eastAsia="Times New Roman" w:hAnsi="Arial" w:cs="Arial"/>
                      <w:sz w:val="20"/>
                      <w:szCs w:val="20"/>
                      <w:lang w:eastAsia="fr-FR"/>
                    </w:rPr>
                  </w:pPr>
                  <w:r w:rsidRPr="001469E1">
                    <w:rPr>
                      <w:rFonts w:ascii="Arial" w:eastAsia="Times New Roman" w:hAnsi="Arial" w:cs="Arial"/>
                      <w:sz w:val="20"/>
                      <w:szCs w:val="20"/>
                      <w:lang w:eastAsia="fr-FR"/>
                    </w:rPr>
                    <w:t>TOTAL</w:t>
                  </w:r>
                </w:p>
              </w:tc>
              <w:tc>
                <w:tcPr>
                  <w:tcW w:w="1701" w:type="dxa"/>
                  <w:tcBorders>
                    <w:top w:val="nil"/>
                    <w:left w:val="nil"/>
                    <w:bottom w:val="single" w:sz="4" w:space="0" w:color="auto"/>
                    <w:right w:val="single" w:sz="4" w:space="0" w:color="auto"/>
                  </w:tcBorders>
                  <w:shd w:val="clear" w:color="000000" w:fill="D9D9D9"/>
                  <w:noWrap/>
                  <w:vAlign w:val="bottom"/>
                  <w:hideMark/>
                </w:tcPr>
                <w:p w14:paraId="3236E91B" w14:textId="77777777" w:rsidR="00BE3AED" w:rsidRPr="001469E1" w:rsidRDefault="00BE3AED" w:rsidP="00482D01">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bl>
          <w:p w14:paraId="3F3821AF" w14:textId="77777777" w:rsidR="00BE3AED" w:rsidRPr="001469E1" w:rsidRDefault="00BE3AED" w:rsidP="00482D01">
            <w:pPr>
              <w:rPr>
                <w:rFonts w:ascii="Arial" w:hAnsi="Arial" w:cs="Arial"/>
              </w:rPr>
            </w:pPr>
          </w:p>
          <w:p w14:paraId="67711ECC" w14:textId="77777777" w:rsidR="00BE3AED" w:rsidRPr="001469E1" w:rsidRDefault="00BE3AED" w:rsidP="00482D01">
            <w:pPr>
              <w:ind w:left="60"/>
              <w:rPr>
                <w:rFonts w:ascii="Arial" w:hAnsi="Arial" w:cs="Arial"/>
              </w:rPr>
            </w:pPr>
          </w:p>
        </w:tc>
        <w:tc>
          <w:tcPr>
            <w:tcW w:w="651" w:type="dxa"/>
          </w:tcPr>
          <w:p w14:paraId="79B76B59" w14:textId="77777777" w:rsidR="00BE3AED" w:rsidRPr="001469E1" w:rsidRDefault="00BE3AED" w:rsidP="00482D01">
            <w:pPr>
              <w:rPr>
                <w:rFonts w:ascii="Arial" w:hAnsi="Arial" w:cs="Arial"/>
                <w:i/>
                <w:iCs/>
                <w:color w:val="000000" w:themeColor="text1"/>
                <w:highlight w:val="cyan"/>
              </w:rPr>
            </w:pPr>
          </w:p>
        </w:tc>
      </w:tr>
      <w:tr w:rsidR="00BE3AED" w:rsidRPr="001469E1" w14:paraId="62F258C1" w14:textId="77777777" w:rsidTr="00482D01">
        <w:tc>
          <w:tcPr>
            <w:tcW w:w="846" w:type="dxa"/>
          </w:tcPr>
          <w:p w14:paraId="28CF84AE" w14:textId="77777777" w:rsidR="00BE3AED" w:rsidRPr="001469E1" w:rsidRDefault="00BE3AED" w:rsidP="00482D01">
            <w:pPr>
              <w:rPr>
                <w:rFonts w:ascii="Arial" w:hAnsi="Arial" w:cs="Arial"/>
              </w:rPr>
            </w:pPr>
            <w:r w:rsidRPr="001469E1">
              <w:rPr>
                <w:rFonts w:ascii="Arial" w:hAnsi="Arial" w:cs="Arial"/>
              </w:rPr>
              <w:t>B.5</w:t>
            </w:r>
          </w:p>
        </w:tc>
        <w:tc>
          <w:tcPr>
            <w:tcW w:w="7513" w:type="dxa"/>
          </w:tcPr>
          <w:p w14:paraId="761A9710" w14:textId="1CA4F4F8" w:rsidR="00BE3AED" w:rsidRPr="002D02B5" w:rsidRDefault="00BE3AED" w:rsidP="00BB3171">
            <w:pPr>
              <w:rPr>
                <w:rFonts w:ascii="Arial" w:hAnsi="Arial" w:cs="Arial"/>
                <w:b/>
                <w:bCs/>
                <w:color w:val="FF0000"/>
              </w:rPr>
            </w:pPr>
            <w:r w:rsidRPr="002D02B5">
              <w:rPr>
                <w:rFonts w:ascii="Arial" w:hAnsi="Arial" w:cs="Arial"/>
                <w:b/>
                <w:bCs/>
                <w:color w:val="FF0000"/>
              </w:rPr>
              <w:t>MC</w:t>
            </w:r>
            <w:r>
              <w:rPr>
                <w:rFonts w:ascii="Arial" w:hAnsi="Arial" w:cs="Arial"/>
                <w:b/>
                <w:bCs/>
                <w:color w:val="FF0000"/>
              </w:rPr>
              <w:t xml:space="preserve"> – ASK ONLY IF </w:t>
            </w:r>
            <w:r w:rsidRPr="005243FA">
              <w:rPr>
                <w:rFonts w:ascii="Arial" w:hAnsi="Arial" w:cs="Arial"/>
                <w:b/>
                <w:bCs/>
                <w:color w:val="FF0000"/>
              </w:rPr>
              <w:t xml:space="preserve">B2 = 1 </w:t>
            </w:r>
            <w:r w:rsidRPr="00BB3171">
              <w:rPr>
                <w:rFonts w:ascii="Arial" w:hAnsi="Arial" w:cs="Arial"/>
                <w:b/>
                <w:bCs/>
                <w:strike/>
                <w:color w:val="FF0000"/>
                <w:highlight w:val="yellow"/>
              </w:rPr>
              <w:t>AND A2 &lt;&gt; 12</w:t>
            </w:r>
            <w:r>
              <w:rPr>
                <w:rFonts w:ascii="Arial" w:hAnsi="Arial" w:cs="Arial"/>
                <w:b/>
                <w:bCs/>
                <w:color w:val="FF0000"/>
              </w:rPr>
              <w:t xml:space="preserve"> AND</w:t>
            </w:r>
            <w:r w:rsidRPr="005243FA">
              <w:rPr>
                <w:rFonts w:ascii="Arial" w:hAnsi="Arial" w:cs="Arial"/>
                <w:b/>
                <w:bCs/>
                <w:color w:val="FF0000"/>
              </w:rPr>
              <w:t xml:space="preserve"> TOTAL IN B4 &lt; 100 –</w:t>
            </w:r>
            <w:r>
              <w:rPr>
                <w:rFonts w:ascii="Arial" w:hAnsi="Arial" w:cs="Arial"/>
                <w:b/>
                <w:bCs/>
                <w:color w:val="FF0000"/>
              </w:rPr>
              <w:t xml:space="preserve"> RANDOMIZE 1 TO 9</w:t>
            </w:r>
          </w:p>
          <w:p w14:paraId="75223074" w14:textId="77777777" w:rsidR="00BE3AED" w:rsidRPr="00972BFC" w:rsidRDefault="00BE3AED" w:rsidP="00482D01">
            <w:pPr>
              <w:rPr>
                <w:rFonts w:ascii="Arial" w:hAnsi="Arial" w:cs="Arial"/>
              </w:rPr>
            </w:pPr>
            <w:r w:rsidRPr="00972BFC">
              <w:rPr>
                <w:rFonts w:ascii="Arial" w:hAnsi="Arial" w:cs="Arial"/>
              </w:rPr>
              <w:t xml:space="preserve">We have observed </w:t>
            </w:r>
            <w:r w:rsidRPr="00972BFC">
              <w:rPr>
                <w:rFonts w:ascii="Arial" w:hAnsi="Arial" w:cs="Arial"/>
                <w:bCs/>
              </w:rPr>
              <w:t>a gap</w:t>
            </w:r>
            <w:r w:rsidRPr="00972BFC">
              <w:rPr>
                <w:rFonts w:ascii="Arial" w:hAnsi="Arial" w:cs="Arial"/>
              </w:rPr>
              <w:t xml:space="preserve"> between your will to contribute to the financing of the sustainable transformation and the current situation of your personal savings. </w:t>
            </w:r>
          </w:p>
          <w:p w14:paraId="3BA9C4DB" w14:textId="77777777" w:rsidR="00BE3AED" w:rsidRPr="00342349" w:rsidRDefault="00BE3AED" w:rsidP="00482D01">
            <w:pPr>
              <w:rPr>
                <w:rFonts w:ascii="Arial" w:hAnsi="Arial" w:cs="Arial"/>
                <w:i/>
                <w:iCs/>
              </w:rPr>
            </w:pPr>
            <w:r w:rsidRPr="00342349">
              <w:rPr>
                <w:rFonts w:ascii="Arial" w:hAnsi="Arial" w:cs="Arial"/>
                <w:i/>
                <w:iCs/>
              </w:rPr>
              <w:t>Please select the reasons for this gap.</w:t>
            </w:r>
          </w:p>
          <w:p w14:paraId="7AF1E2FE" w14:textId="77777777" w:rsidR="00BE3AED" w:rsidRPr="00972BFC" w:rsidRDefault="00BE3AED" w:rsidP="00482D01">
            <w:pPr>
              <w:rPr>
                <w:rFonts w:ascii="Arial" w:hAnsi="Arial" w:cs="Arial"/>
              </w:rPr>
            </w:pPr>
          </w:p>
          <w:p w14:paraId="2C9E1785" w14:textId="77777777" w:rsidR="00BE3AED" w:rsidRPr="00972BFC" w:rsidRDefault="00BE3AED" w:rsidP="00BE3AED">
            <w:pPr>
              <w:pStyle w:val="Paragraphedeliste"/>
              <w:numPr>
                <w:ilvl w:val="0"/>
                <w:numId w:val="8"/>
              </w:numPr>
              <w:rPr>
                <w:rFonts w:ascii="Arial" w:hAnsi="Arial" w:cs="Arial"/>
                <w:lang w:val="en-US"/>
              </w:rPr>
            </w:pPr>
            <w:r w:rsidRPr="00972BFC">
              <w:rPr>
                <w:rFonts w:ascii="Arial" w:hAnsi="Arial" w:cs="Arial"/>
                <w:lang w:val="en-US"/>
              </w:rPr>
              <w:t>My financial advisor did not propose me the right products</w:t>
            </w:r>
          </w:p>
          <w:p w14:paraId="47F91CDC" w14:textId="77777777" w:rsidR="00BE3AED" w:rsidRPr="00972BFC" w:rsidRDefault="00BE3AED" w:rsidP="00BE3AED">
            <w:pPr>
              <w:pStyle w:val="Paragraphedeliste"/>
              <w:numPr>
                <w:ilvl w:val="0"/>
                <w:numId w:val="8"/>
              </w:numPr>
              <w:rPr>
                <w:rFonts w:ascii="Arial" w:hAnsi="Arial" w:cs="Arial"/>
                <w:lang w:val="en-US"/>
              </w:rPr>
            </w:pPr>
            <w:r w:rsidRPr="00972BFC">
              <w:rPr>
                <w:rFonts w:ascii="Arial" w:hAnsi="Arial" w:cs="Arial"/>
                <w:lang w:val="en-US"/>
              </w:rPr>
              <w:t>I have found no time to understand and evaluate products related to sustainability, so I stick to a conventional asset allocation</w:t>
            </w:r>
          </w:p>
          <w:p w14:paraId="3AD51211" w14:textId="77777777" w:rsidR="00BE3AED" w:rsidRPr="00972BFC" w:rsidRDefault="00BE3AED" w:rsidP="00BE3AED">
            <w:pPr>
              <w:pStyle w:val="Paragraphedeliste"/>
              <w:numPr>
                <w:ilvl w:val="0"/>
                <w:numId w:val="8"/>
              </w:numPr>
              <w:rPr>
                <w:rFonts w:ascii="Arial" w:hAnsi="Arial" w:cs="Arial"/>
                <w:lang w:val="en-US"/>
              </w:rPr>
            </w:pPr>
            <w:r w:rsidRPr="00972BFC">
              <w:rPr>
                <w:rFonts w:ascii="Arial" w:hAnsi="Arial" w:cs="Arial"/>
                <w:lang w:val="en-US"/>
              </w:rPr>
              <w:t xml:space="preserve">I feel poorly informed about sustainable investments. </w:t>
            </w:r>
          </w:p>
          <w:p w14:paraId="1B22F078" w14:textId="77777777" w:rsidR="00BE3AED" w:rsidRPr="00972BFC" w:rsidRDefault="00BE3AED" w:rsidP="00BE3AED">
            <w:pPr>
              <w:pStyle w:val="Paragraphedeliste"/>
              <w:numPr>
                <w:ilvl w:val="0"/>
                <w:numId w:val="8"/>
              </w:numPr>
              <w:rPr>
                <w:rFonts w:ascii="Arial" w:hAnsi="Arial" w:cs="Arial"/>
                <w:lang w:val="en-US"/>
              </w:rPr>
            </w:pPr>
            <w:r w:rsidRPr="00972BFC">
              <w:rPr>
                <w:rFonts w:ascii="Arial" w:hAnsi="Arial" w:cs="Arial"/>
                <w:lang w:val="en-US"/>
              </w:rPr>
              <w:t xml:space="preserve">I do not trust that providers of sustainable investments follow the sustainability guidelines that they represent in their investment information. </w:t>
            </w:r>
          </w:p>
          <w:p w14:paraId="266FDA5A" w14:textId="77777777" w:rsidR="00BE3AED" w:rsidRPr="00972BFC" w:rsidRDefault="00BE3AED" w:rsidP="00BE3AED">
            <w:pPr>
              <w:pStyle w:val="Paragraphedeliste"/>
              <w:numPr>
                <w:ilvl w:val="0"/>
                <w:numId w:val="8"/>
              </w:numPr>
              <w:rPr>
                <w:rFonts w:ascii="Arial" w:hAnsi="Arial" w:cs="Arial"/>
                <w:lang w:val="en-US"/>
              </w:rPr>
            </w:pPr>
            <w:r w:rsidRPr="00972BFC">
              <w:rPr>
                <w:rFonts w:ascii="Arial" w:hAnsi="Arial" w:cs="Arial"/>
                <w:lang w:val="en-US"/>
              </w:rPr>
              <w:t>I would like to invest in sustainable investments but I’m afraid that changing my asset allocation would increase the risk of my portfolio or decrease its return</w:t>
            </w:r>
          </w:p>
          <w:p w14:paraId="2C186F5C" w14:textId="77777777" w:rsidR="00BE3AED" w:rsidRPr="00972BFC" w:rsidRDefault="00BE3AED" w:rsidP="00BE3AED">
            <w:pPr>
              <w:pStyle w:val="Paragraphedeliste"/>
              <w:numPr>
                <w:ilvl w:val="0"/>
                <w:numId w:val="8"/>
              </w:numPr>
              <w:rPr>
                <w:rFonts w:ascii="Arial" w:hAnsi="Arial" w:cs="Arial"/>
                <w:lang w:val="en-US"/>
              </w:rPr>
            </w:pPr>
            <w:r w:rsidRPr="00972BFC">
              <w:rPr>
                <w:rFonts w:ascii="Arial" w:hAnsi="Arial" w:cs="Arial"/>
                <w:lang w:val="en-US"/>
              </w:rPr>
              <w:t>It takes too much time to inform myself about sustainable investments and the underlying criteria.</w:t>
            </w:r>
          </w:p>
          <w:p w14:paraId="4074ECE5" w14:textId="77777777" w:rsidR="00BE3AED" w:rsidRPr="00972BFC" w:rsidRDefault="00BE3AED" w:rsidP="00BE3AED">
            <w:pPr>
              <w:pStyle w:val="Paragraphedeliste"/>
              <w:numPr>
                <w:ilvl w:val="0"/>
                <w:numId w:val="8"/>
              </w:numPr>
              <w:rPr>
                <w:rFonts w:ascii="Arial" w:hAnsi="Arial" w:cs="Arial"/>
                <w:lang w:val="en-US"/>
              </w:rPr>
            </w:pPr>
            <w:r w:rsidRPr="00972BFC">
              <w:rPr>
                <w:rFonts w:ascii="Arial" w:hAnsi="Arial" w:cs="Arial"/>
                <w:lang w:val="en-US"/>
              </w:rPr>
              <w:t>I don't believe that sus</w:t>
            </w:r>
            <w:r>
              <w:rPr>
                <w:rFonts w:ascii="Arial" w:hAnsi="Arial" w:cs="Arial"/>
                <w:lang w:val="en-US"/>
              </w:rPr>
              <w:t>tainable investments generate a</w:t>
            </w:r>
            <w:r w:rsidRPr="00972BFC">
              <w:rPr>
                <w:rFonts w:ascii="Arial" w:hAnsi="Arial" w:cs="Arial"/>
                <w:lang w:val="en-US"/>
              </w:rPr>
              <w:t xml:space="preserve"> real world impact.</w:t>
            </w:r>
          </w:p>
          <w:p w14:paraId="60B0EA2D" w14:textId="77777777" w:rsidR="00BE3AED" w:rsidRPr="00972BFC" w:rsidRDefault="00BE3AED" w:rsidP="00BE3AED">
            <w:pPr>
              <w:pStyle w:val="Paragraphedeliste"/>
              <w:numPr>
                <w:ilvl w:val="0"/>
                <w:numId w:val="8"/>
              </w:numPr>
              <w:rPr>
                <w:rFonts w:ascii="Arial" w:hAnsi="Arial" w:cs="Arial"/>
                <w:lang w:val="en-US"/>
              </w:rPr>
            </w:pPr>
            <w:r w:rsidRPr="00972BFC">
              <w:rPr>
                <w:rFonts w:ascii="Arial" w:hAnsi="Arial" w:cs="Arial"/>
                <w:lang w:val="en-US"/>
              </w:rPr>
              <w:t>I’m motivated to be a sustainable investor but my sustainability preferences are not super clear to me.</w:t>
            </w:r>
          </w:p>
          <w:p w14:paraId="7E14AA25" w14:textId="77777777" w:rsidR="00BE3AED" w:rsidRPr="00972BFC" w:rsidRDefault="00BE3AED" w:rsidP="00BE3AED">
            <w:pPr>
              <w:pStyle w:val="Paragraphedeliste"/>
              <w:numPr>
                <w:ilvl w:val="0"/>
                <w:numId w:val="8"/>
              </w:numPr>
              <w:rPr>
                <w:rFonts w:ascii="Arial" w:hAnsi="Arial" w:cs="Arial"/>
                <w:lang w:val="en-US"/>
              </w:rPr>
            </w:pPr>
            <w:r w:rsidRPr="00972BFC">
              <w:rPr>
                <w:rFonts w:ascii="Arial" w:hAnsi="Arial" w:cs="Arial"/>
                <w:lang w:val="en-US"/>
              </w:rPr>
              <w:t>The reasons are different among the financial products.</w:t>
            </w:r>
          </w:p>
          <w:p w14:paraId="79D0398F" w14:textId="77777777" w:rsidR="00BE3AED" w:rsidRPr="00972BFC" w:rsidRDefault="00BE3AED" w:rsidP="00BE3AED">
            <w:pPr>
              <w:pStyle w:val="Paragraphedeliste"/>
              <w:numPr>
                <w:ilvl w:val="0"/>
                <w:numId w:val="8"/>
              </w:numPr>
              <w:rPr>
                <w:rFonts w:ascii="Arial" w:hAnsi="Arial" w:cs="Arial"/>
                <w:lang w:val="en-US"/>
              </w:rPr>
            </w:pPr>
            <w:r w:rsidRPr="00972BFC">
              <w:rPr>
                <w:rFonts w:ascii="Arial" w:hAnsi="Arial" w:cs="Arial"/>
                <w:lang w:val="en-US"/>
              </w:rPr>
              <w:t>Prefer not to say</w:t>
            </w:r>
            <w:r>
              <w:rPr>
                <w:rFonts w:ascii="Arial" w:hAnsi="Arial" w:cs="Arial"/>
                <w:lang w:val="en-US"/>
              </w:rPr>
              <w:t xml:space="preserve"> </w:t>
            </w:r>
            <w:r w:rsidRPr="002D02B5">
              <w:rPr>
                <w:rFonts w:ascii="Arial" w:hAnsi="Arial" w:cs="Arial"/>
                <w:b/>
                <w:bCs/>
                <w:color w:val="FF0000"/>
                <w:lang w:val="en-US"/>
              </w:rPr>
              <w:t>EXCLUSIVE</w:t>
            </w:r>
          </w:p>
          <w:p w14:paraId="443D2759" w14:textId="77777777" w:rsidR="00BE3AED" w:rsidRPr="001469E1" w:rsidRDefault="00BE3AED" w:rsidP="00482D01">
            <w:pPr>
              <w:pStyle w:val="Paragraphedeliste"/>
              <w:rPr>
                <w:rFonts w:ascii="Arial" w:hAnsi="Arial" w:cs="Arial"/>
                <w:lang w:val="en-US"/>
              </w:rPr>
            </w:pPr>
          </w:p>
        </w:tc>
        <w:tc>
          <w:tcPr>
            <w:tcW w:w="651" w:type="dxa"/>
          </w:tcPr>
          <w:p w14:paraId="791B59AB" w14:textId="77777777" w:rsidR="00BE3AED" w:rsidRPr="009063BC" w:rsidRDefault="00BE3AED" w:rsidP="00482D01">
            <w:pPr>
              <w:pStyle w:val="pf0"/>
              <w:rPr>
                <w:rFonts w:ascii="Arial" w:hAnsi="Arial" w:cs="Arial"/>
                <w:sz w:val="20"/>
                <w:szCs w:val="20"/>
                <w:lang w:val="en-US"/>
              </w:rPr>
            </w:pPr>
          </w:p>
          <w:p w14:paraId="294BFB3F" w14:textId="77777777" w:rsidR="00BE3AED" w:rsidRPr="001469E1" w:rsidRDefault="00BE3AED" w:rsidP="00482D01">
            <w:pPr>
              <w:rPr>
                <w:rFonts w:ascii="Arial" w:hAnsi="Arial" w:cs="Arial"/>
                <w:i/>
                <w:iCs/>
                <w:highlight w:val="cyan"/>
              </w:rPr>
            </w:pPr>
          </w:p>
        </w:tc>
      </w:tr>
      <w:tr w:rsidR="00BE3AED" w:rsidRPr="001469E1" w14:paraId="3FDD43AD" w14:textId="77777777" w:rsidTr="00482D01">
        <w:tc>
          <w:tcPr>
            <w:tcW w:w="846" w:type="dxa"/>
          </w:tcPr>
          <w:p w14:paraId="0643DF26" w14:textId="77777777" w:rsidR="00BE3AED" w:rsidRPr="00F53C31" w:rsidRDefault="00BE3AED" w:rsidP="00482D01">
            <w:pPr>
              <w:rPr>
                <w:rFonts w:ascii="Arial" w:hAnsi="Arial" w:cs="Arial"/>
              </w:rPr>
            </w:pPr>
            <w:r>
              <w:rPr>
                <w:rFonts w:ascii="Arial" w:hAnsi="Arial" w:cs="Arial"/>
              </w:rPr>
              <w:t>B.6</w:t>
            </w:r>
          </w:p>
        </w:tc>
        <w:tc>
          <w:tcPr>
            <w:tcW w:w="7513" w:type="dxa"/>
          </w:tcPr>
          <w:p w14:paraId="74D47205" w14:textId="77777777" w:rsidR="00BE3AED" w:rsidRPr="00DC0457" w:rsidRDefault="00BE3AED" w:rsidP="00482D01">
            <w:pPr>
              <w:rPr>
                <w:rFonts w:ascii="Arial" w:hAnsi="Arial" w:cs="Arial"/>
                <w:b/>
                <w:bCs/>
                <w:color w:val="FF0000"/>
              </w:rPr>
            </w:pPr>
            <w:r w:rsidRPr="00D35847">
              <w:rPr>
                <w:rFonts w:ascii="Arial" w:hAnsi="Arial" w:cs="Arial"/>
                <w:b/>
                <w:bCs/>
                <w:color w:val="FF0000"/>
              </w:rPr>
              <w:t xml:space="preserve">MC – RANDOMIZE ITEMS 1 TO 9 – </w:t>
            </w:r>
            <w:bookmarkStart w:id="0" w:name="_Hlk148455828"/>
            <w:r w:rsidRPr="00D35847">
              <w:rPr>
                <w:rFonts w:ascii="Arial" w:hAnsi="Arial" w:cs="Arial"/>
                <w:b/>
                <w:bCs/>
                <w:color w:val="FF0000"/>
              </w:rPr>
              <w:t xml:space="preserve">ASK IF B2 = 2 </w:t>
            </w:r>
            <w:r w:rsidRPr="00203020">
              <w:rPr>
                <w:rFonts w:ascii="Arial" w:hAnsi="Arial" w:cs="Arial"/>
                <w:b/>
                <w:bCs/>
                <w:color w:val="FF0000"/>
              </w:rPr>
              <w:t>OR</w:t>
            </w:r>
            <w:r w:rsidRPr="00D35847">
              <w:rPr>
                <w:rFonts w:ascii="Arial" w:hAnsi="Arial" w:cs="Arial"/>
                <w:b/>
                <w:bCs/>
                <w:color w:val="FF0000"/>
              </w:rPr>
              <w:t xml:space="preserve"> B3 = 2</w:t>
            </w:r>
            <w:bookmarkEnd w:id="0"/>
          </w:p>
          <w:p w14:paraId="15271305" w14:textId="77777777" w:rsidR="00BE3AED" w:rsidRPr="00DC0457" w:rsidRDefault="00BE3AED" w:rsidP="00482D01">
            <w:pPr>
              <w:rPr>
                <w:rFonts w:ascii="Arial" w:hAnsi="Arial" w:cs="Arial"/>
              </w:rPr>
            </w:pPr>
            <w:r w:rsidRPr="003948F0">
              <w:rPr>
                <w:rFonts w:ascii="Arial" w:hAnsi="Arial" w:cs="Arial"/>
              </w:rPr>
              <w:t>You have indicated that you do not want to invest in sustainable investm</w:t>
            </w:r>
            <w:r>
              <w:rPr>
                <w:rFonts w:ascii="Arial" w:hAnsi="Arial" w:cs="Arial"/>
              </w:rPr>
              <w:t>ents or do not want to invest (additional</w:t>
            </w:r>
            <w:r w:rsidRPr="003948F0">
              <w:rPr>
                <w:rFonts w:ascii="Arial" w:hAnsi="Arial" w:cs="Arial"/>
              </w:rPr>
              <w:t xml:space="preserve">) money in sustainable investments within the next three years. </w:t>
            </w:r>
          </w:p>
          <w:p w14:paraId="17115B32" w14:textId="77777777" w:rsidR="00BE3AED" w:rsidRPr="00342349" w:rsidRDefault="00BE3AED" w:rsidP="00482D01">
            <w:pPr>
              <w:rPr>
                <w:rFonts w:ascii="Arial" w:hAnsi="Arial" w:cs="Arial"/>
                <w:i/>
                <w:iCs/>
              </w:rPr>
            </w:pPr>
            <w:r w:rsidRPr="00342349">
              <w:rPr>
                <w:rFonts w:ascii="Arial" w:hAnsi="Arial" w:cs="Arial"/>
                <w:i/>
                <w:iCs/>
              </w:rPr>
              <w:t>Please select the reasons for this!</w:t>
            </w:r>
          </w:p>
          <w:p w14:paraId="0FE43F5F" w14:textId="77777777" w:rsidR="00BE3AED" w:rsidRPr="003948F0" w:rsidRDefault="00BE3AED" w:rsidP="00482D01">
            <w:pPr>
              <w:rPr>
                <w:rFonts w:ascii="Arial" w:hAnsi="Arial" w:cs="Arial"/>
              </w:rPr>
            </w:pPr>
          </w:p>
          <w:p w14:paraId="425FC773" w14:textId="77777777" w:rsidR="00BE3AED" w:rsidRPr="0030411E" w:rsidRDefault="00BE3AED" w:rsidP="00BE3AED">
            <w:pPr>
              <w:pStyle w:val="Paragraphedeliste"/>
              <w:numPr>
                <w:ilvl w:val="0"/>
                <w:numId w:val="9"/>
              </w:numPr>
              <w:ind w:left="596"/>
              <w:rPr>
                <w:rFonts w:ascii="Arial" w:hAnsi="Arial" w:cs="Arial"/>
                <w:lang w:val="en-GB"/>
              </w:rPr>
            </w:pPr>
            <w:r w:rsidRPr="0030411E">
              <w:rPr>
                <w:rFonts w:ascii="Arial" w:hAnsi="Arial" w:cs="Arial"/>
                <w:lang w:val="en-GB"/>
              </w:rPr>
              <w:t>My financial advisor did not propose me the right products</w:t>
            </w:r>
          </w:p>
          <w:p w14:paraId="6F73597F" w14:textId="77777777" w:rsidR="00BE3AED" w:rsidRPr="00972BFC" w:rsidRDefault="00BE3AED" w:rsidP="00BE3AED">
            <w:pPr>
              <w:pStyle w:val="Paragraphedeliste"/>
              <w:numPr>
                <w:ilvl w:val="0"/>
                <w:numId w:val="9"/>
              </w:numPr>
              <w:ind w:left="596"/>
              <w:rPr>
                <w:rFonts w:ascii="Arial" w:hAnsi="Arial" w:cs="Arial"/>
                <w:lang w:val="en-US"/>
              </w:rPr>
            </w:pPr>
            <w:r w:rsidRPr="00972BFC">
              <w:rPr>
                <w:rFonts w:ascii="Arial" w:hAnsi="Arial" w:cs="Arial"/>
                <w:lang w:val="en-US"/>
              </w:rPr>
              <w:lastRenderedPageBreak/>
              <w:t>I have found no time to understand and evaluate products related to sustainability, so I stick to a conventional asset allocation</w:t>
            </w:r>
          </w:p>
          <w:p w14:paraId="373D4B5B" w14:textId="77777777" w:rsidR="00BE3AED" w:rsidRPr="00972BFC" w:rsidRDefault="00BE3AED" w:rsidP="00BE3AED">
            <w:pPr>
              <w:pStyle w:val="Paragraphedeliste"/>
              <w:numPr>
                <w:ilvl w:val="0"/>
                <w:numId w:val="9"/>
              </w:numPr>
              <w:ind w:left="596"/>
              <w:rPr>
                <w:rFonts w:ascii="Arial" w:hAnsi="Arial" w:cs="Arial"/>
                <w:lang w:val="en-US"/>
              </w:rPr>
            </w:pPr>
            <w:r w:rsidRPr="00972BFC">
              <w:rPr>
                <w:rFonts w:ascii="Arial" w:hAnsi="Arial" w:cs="Arial"/>
                <w:lang w:val="en-US"/>
              </w:rPr>
              <w:t xml:space="preserve">I feel poorly informed about sustainable investments. </w:t>
            </w:r>
          </w:p>
          <w:p w14:paraId="4580C364" w14:textId="77777777" w:rsidR="00BE3AED" w:rsidRPr="00972BFC" w:rsidRDefault="00BE3AED" w:rsidP="00BE3AED">
            <w:pPr>
              <w:pStyle w:val="Paragraphedeliste"/>
              <w:numPr>
                <w:ilvl w:val="0"/>
                <w:numId w:val="9"/>
              </w:numPr>
              <w:ind w:left="596"/>
              <w:rPr>
                <w:rFonts w:ascii="Arial" w:hAnsi="Arial" w:cs="Arial"/>
                <w:lang w:val="en-US"/>
              </w:rPr>
            </w:pPr>
            <w:r w:rsidRPr="00972BFC">
              <w:rPr>
                <w:rFonts w:ascii="Arial" w:hAnsi="Arial" w:cs="Arial"/>
                <w:lang w:val="en-US"/>
              </w:rPr>
              <w:t xml:space="preserve">I do not trust that providers of sustainable investments follow the sustainability guidelines that they represent in their investment information. </w:t>
            </w:r>
          </w:p>
          <w:p w14:paraId="77D4AB4A" w14:textId="77777777" w:rsidR="00BE3AED" w:rsidRPr="00972BFC" w:rsidRDefault="00BE3AED" w:rsidP="00BE3AED">
            <w:pPr>
              <w:pStyle w:val="Paragraphedeliste"/>
              <w:numPr>
                <w:ilvl w:val="0"/>
                <w:numId w:val="9"/>
              </w:numPr>
              <w:ind w:left="596"/>
              <w:rPr>
                <w:rFonts w:ascii="Arial" w:hAnsi="Arial" w:cs="Arial"/>
                <w:lang w:val="en-US"/>
              </w:rPr>
            </w:pPr>
            <w:r w:rsidRPr="00972BFC">
              <w:rPr>
                <w:rFonts w:ascii="Arial" w:hAnsi="Arial" w:cs="Arial"/>
                <w:lang w:val="en-US"/>
              </w:rPr>
              <w:t>I would like to invest in sustainable investments but I’m afraid that changing my asset allocation would increase the risk of my portfolio or decrease its return</w:t>
            </w:r>
          </w:p>
          <w:p w14:paraId="34BC3F87" w14:textId="77777777" w:rsidR="00BE3AED" w:rsidRPr="00972BFC" w:rsidRDefault="00BE3AED" w:rsidP="00BE3AED">
            <w:pPr>
              <w:pStyle w:val="Paragraphedeliste"/>
              <w:numPr>
                <w:ilvl w:val="0"/>
                <w:numId w:val="9"/>
              </w:numPr>
              <w:ind w:left="596"/>
              <w:rPr>
                <w:rFonts w:ascii="Arial" w:hAnsi="Arial" w:cs="Arial"/>
                <w:lang w:val="en-US"/>
              </w:rPr>
            </w:pPr>
            <w:r w:rsidRPr="00972BFC">
              <w:rPr>
                <w:rFonts w:ascii="Arial" w:hAnsi="Arial" w:cs="Arial"/>
                <w:lang w:val="en-US"/>
              </w:rPr>
              <w:t>It takes too much time to inform myself about sustainable investments and the underlying criteria.</w:t>
            </w:r>
          </w:p>
          <w:p w14:paraId="34DDEB72" w14:textId="77777777" w:rsidR="00BE3AED" w:rsidRPr="00972BFC" w:rsidRDefault="00BE3AED" w:rsidP="00BE3AED">
            <w:pPr>
              <w:pStyle w:val="Paragraphedeliste"/>
              <w:numPr>
                <w:ilvl w:val="0"/>
                <w:numId w:val="9"/>
              </w:numPr>
              <w:ind w:left="596"/>
              <w:rPr>
                <w:rFonts w:ascii="Arial" w:hAnsi="Arial" w:cs="Arial"/>
                <w:lang w:val="en-US"/>
              </w:rPr>
            </w:pPr>
            <w:r w:rsidRPr="00972BFC">
              <w:rPr>
                <w:rFonts w:ascii="Arial" w:hAnsi="Arial" w:cs="Arial"/>
                <w:lang w:val="en-US"/>
              </w:rPr>
              <w:t>I don't believe that sus</w:t>
            </w:r>
            <w:r>
              <w:rPr>
                <w:rFonts w:ascii="Arial" w:hAnsi="Arial" w:cs="Arial"/>
                <w:lang w:val="en-US"/>
              </w:rPr>
              <w:t>tainable investments generate a</w:t>
            </w:r>
            <w:r w:rsidRPr="00972BFC">
              <w:rPr>
                <w:rFonts w:ascii="Arial" w:hAnsi="Arial" w:cs="Arial"/>
                <w:lang w:val="en-US"/>
              </w:rPr>
              <w:t xml:space="preserve"> real world impact.</w:t>
            </w:r>
          </w:p>
          <w:p w14:paraId="409E403E" w14:textId="77777777" w:rsidR="00BE3AED" w:rsidRPr="00972BFC" w:rsidRDefault="00BE3AED" w:rsidP="00BE3AED">
            <w:pPr>
              <w:pStyle w:val="Paragraphedeliste"/>
              <w:numPr>
                <w:ilvl w:val="0"/>
                <w:numId w:val="9"/>
              </w:numPr>
              <w:ind w:left="596"/>
              <w:rPr>
                <w:rFonts w:ascii="Arial" w:hAnsi="Arial" w:cs="Arial"/>
                <w:lang w:val="en-US"/>
              </w:rPr>
            </w:pPr>
            <w:r w:rsidRPr="00972BFC">
              <w:rPr>
                <w:rFonts w:ascii="Arial" w:hAnsi="Arial" w:cs="Arial"/>
                <w:lang w:val="en-US"/>
              </w:rPr>
              <w:t>I’m motivated to be a sustainable investor but my sustainability preferences are not super clear to me.</w:t>
            </w:r>
          </w:p>
          <w:p w14:paraId="12135D79" w14:textId="77777777" w:rsidR="00BE3AED" w:rsidRPr="00972BFC" w:rsidRDefault="00BE3AED" w:rsidP="00BE3AED">
            <w:pPr>
              <w:pStyle w:val="Paragraphedeliste"/>
              <w:numPr>
                <w:ilvl w:val="0"/>
                <w:numId w:val="9"/>
              </w:numPr>
              <w:ind w:left="596"/>
              <w:rPr>
                <w:rFonts w:ascii="Arial" w:hAnsi="Arial" w:cs="Arial"/>
                <w:lang w:val="en-US"/>
              </w:rPr>
            </w:pPr>
            <w:r w:rsidRPr="00972BFC">
              <w:rPr>
                <w:rFonts w:ascii="Arial" w:hAnsi="Arial" w:cs="Arial"/>
                <w:lang w:val="en-US"/>
              </w:rPr>
              <w:t>The reasons are different among the financial products.</w:t>
            </w:r>
          </w:p>
          <w:p w14:paraId="0BF5A15C" w14:textId="77777777" w:rsidR="00BE3AED" w:rsidRPr="00972BFC" w:rsidRDefault="00BE3AED" w:rsidP="00BE3AED">
            <w:pPr>
              <w:pStyle w:val="Paragraphedeliste"/>
              <w:numPr>
                <w:ilvl w:val="0"/>
                <w:numId w:val="9"/>
              </w:numPr>
              <w:ind w:left="596"/>
              <w:rPr>
                <w:rFonts w:ascii="Arial" w:hAnsi="Arial" w:cs="Arial"/>
                <w:lang w:val="en-US"/>
              </w:rPr>
            </w:pPr>
            <w:r w:rsidRPr="00972BFC">
              <w:rPr>
                <w:rFonts w:ascii="Arial" w:hAnsi="Arial" w:cs="Arial"/>
                <w:lang w:val="en-US"/>
              </w:rPr>
              <w:t>Prefer not to say</w:t>
            </w:r>
            <w:r>
              <w:rPr>
                <w:rFonts w:ascii="Arial" w:hAnsi="Arial" w:cs="Arial"/>
                <w:lang w:val="en-US"/>
              </w:rPr>
              <w:t xml:space="preserve"> </w:t>
            </w:r>
            <w:r w:rsidRPr="002D02B5">
              <w:rPr>
                <w:rFonts w:ascii="Arial" w:hAnsi="Arial" w:cs="Arial"/>
                <w:b/>
                <w:bCs/>
                <w:color w:val="FF0000"/>
                <w:lang w:val="en-US"/>
              </w:rPr>
              <w:t>EXCLUSIVE</w:t>
            </w:r>
          </w:p>
          <w:p w14:paraId="693BF4F3" w14:textId="77777777" w:rsidR="00BE3AED" w:rsidRPr="00972BFC" w:rsidRDefault="00BE3AED" w:rsidP="00482D01">
            <w:pPr>
              <w:rPr>
                <w:rFonts w:ascii="Arial" w:hAnsi="Arial" w:cs="Arial"/>
              </w:rPr>
            </w:pPr>
          </w:p>
        </w:tc>
        <w:tc>
          <w:tcPr>
            <w:tcW w:w="651" w:type="dxa"/>
          </w:tcPr>
          <w:p w14:paraId="3C3106C3" w14:textId="77777777" w:rsidR="00BE3AED" w:rsidRPr="002D02B5" w:rsidRDefault="00BE3AED" w:rsidP="00482D01">
            <w:pPr>
              <w:rPr>
                <w:rFonts w:ascii="Arial" w:hAnsi="Arial" w:cs="Arial"/>
                <w:i/>
                <w:iCs/>
                <w:highlight w:val="yellow"/>
              </w:rPr>
            </w:pPr>
          </w:p>
        </w:tc>
      </w:tr>
      <w:tr w:rsidR="00BE3AED" w:rsidRPr="001469E1" w14:paraId="5A4DB5BD" w14:textId="77777777" w:rsidTr="00482D01">
        <w:tc>
          <w:tcPr>
            <w:tcW w:w="846" w:type="dxa"/>
          </w:tcPr>
          <w:p w14:paraId="267A1FB6" w14:textId="77777777" w:rsidR="00BE3AED" w:rsidRPr="00F53C31" w:rsidRDefault="00BE3AED" w:rsidP="00482D01">
            <w:pPr>
              <w:rPr>
                <w:rFonts w:ascii="Arial" w:hAnsi="Arial" w:cs="Arial"/>
              </w:rPr>
            </w:pPr>
            <w:r>
              <w:rPr>
                <w:rFonts w:ascii="Arial" w:hAnsi="Arial" w:cs="Arial"/>
              </w:rPr>
              <w:t>B.7</w:t>
            </w:r>
          </w:p>
        </w:tc>
        <w:tc>
          <w:tcPr>
            <w:tcW w:w="7513" w:type="dxa"/>
          </w:tcPr>
          <w:p w14:paraId="361F571E" w14:textId="77777777" w:rsidR="00BE3AED" w:rsidRDefault="00BE3AED" w:rsidP="00482D01">
            <w:pPr>
              <w:rPr>
                <w:rFonts w:ascii="Arial" w:hAnsi="Arial" w:cs="Arial"/>
              </w:rPr>
            </w:pPr>
            <w:r w:rsidRPr="00347E5F">
              <w:rPr>
                <w:rFonts w:ascii="Arial" w:hAnsi="Arial" w:cs="Arial"/>
                <w:b/>
                <w:bCs/>
                <w:color w:val="FF0000"/>
              </w:rPr>
              <w:t>SC</w:t>
            </w:r>
          </w:p>
          <w:p w14:paraId="6B5DF71B" w14:textId="77777777" w:rsidR="00BE3AED" w:rsidRPr="001469E1" w:rsidRDefault="00BE3AED" w:rsidP="00482D01">
            <w:pPr>
              <w:rPr>
                <w:rFonts w:ascii="Arial" w:hAnsi="Arial" w:cs="Arial"/>
              </w:rPr>
            </w:pPr>
            <w:r w:rsidRPr="001469E1">
              <w:rPr>
                <w:rFonts w:ascii="Arial" w:hAnsi="Arial" w:cs="Arial"/>
              </w:rPr>
              <w:t>Please assess your knowledge about sustainable investments.</w:t>
            </w:r>
          </w:p>
          <w:p w14:paraId="0EDDC584" w14:textId="77777777" w:rsidR="00BE3AED" w:rsidRPr="001469E1" w:rsidRDefault="00BE3AED" w:rsidP="00482D01">
            <w:pPr>
              <w:rPr>
                <w:rFonts w:ascii="Arial" w:hAnsi="Arial" w:cs="Arial"/>
              </w:rPr>
            </w:pPr>
          </w:p>
          <w:p w14:paraId="6CEF126C" w14:textId="77777777" w:rsidR="00BE3AED" w:rsidRPr="001469E1" w:rsidRDefault="00BE3AED" w:rsidP="00BE3AED">
            <w:pPr>
              <w:pStyle w:val="Paragraphedeliste"/>
              <w:numPr>
                <w:ilvl w:val="0"/>
                <w:numId w:val="10"/>
              </w:numPr>
              <w:rPr>
                <w:rFonts w:ascii="Arial" w:hAnsi="Arial" w:cs="Arial"/>
                <w:lang w:val="en-US"/>
              </w:rPr>
            </w:pPr>
            <w:r w:rsidRPr="001469E1">
              <w:rPr>
                <w:rFonts w:ascii="Arial" w:hAnsi="Arial" w:cs="Arial"/>
                <w:lang w:val="en-US"/>
              </w:rPr>
              <w:t xml:space="preserve">No knowledge </w:t>
            </w:r>
          </w:p>
          <w:p w14:paraId="2AA29F4A" w14:textId="77777777" w:rsidR="00BE3AED" w:rsidRPr="001469E1" w:rsidRDefault="00BE3AED" w:rsidP="00BE3AED">
            <w:pPr>
              <w:pStyle w:val="Paragraphedeliste"/>
              <w:numPr>
                <w:ilvl w:val="0"/>
                <w:numId w:val="10"/>
              </w:numPr>
              <w:rPr>
                <w:rFonts w:ascii="Arial" w:hAnsi="Arial" w:cs="Arial"/>
                <w:lang w:val="en-US"/>
              </w:rPr>
            </w:pPr>
            <w:r w:rsidRPr="001469E1">
              <w:rPr>
                <w:rFonts w:ascii="Arial" w:hAnsi="Arial" w:cs="Arial"/>
                <w:lang w:val="en-US"/>
              </w:rPr>
              <w:t xml:space="preserve">Very low </w:t>
            </w:r>
          </w:p>
          <w:p w14:paraId="3BC59CA5" w14:textId="77777777" w:rsidR="00BE3AED" w:rsidRPr="001469E1" w:rsidRDefault="00BE3AED" w:rsidP="00BE3AED">
            <w:pPr>
              <w:pStyle w:val="Paragraphedeliste"/>
              <w:numPr>
                <w:ilvl w:val="0"/>
                <w:numId w:val="10"/>
              </w:numPr>
              <w:rPr>
                <w:rFonts w:ascii="Arial" w:hAnsi="Arial" w:cs="Arial"/>
                <w:lang w:val="en-US"/>
              </w:rPr>
            </w:pPr>
            <w:r w:rsidRPr="001469E1">
              <w:rPr>
                <w:rFonts w:ascii="Arial" w:hAnsi="Arial" w:cs="Arial"/>
                <w:lang w:val="en-US"/>
              </w:rPr>
              <w:t xml:space="preserve">Rather low </w:t>
            </w:r>
          </w:p>
          <w:p w14:paraId="271739B7" w14:textId="77777777" w:rsidR="00BE3AED" w:rsidRPr="001469E1" w:rsidRDefault="00BE3AED" w:rsidP="00BE3AED">
            <w:pPr>
              <w:pStyle w:val="Paragraphedeliste"/>
              <w:numPr>
                <w:ilvl w:val="0"/>
                <w:numId w:val="10"/>
              </w:numPr>
              <w:rPr>
                <w:rFonts w:ascii="Arial" w:hAnsi="Arial" w:cs="Arial"/>
                <w:lang w:val="en-US"/>
              </w:rPr>
            </w:pPr>
            <w:r w:rsidRPr="001469E1">
              <w:rPr>
                <w:rFonts w:ascii="Arial" w:hAnsi="Arial" w:cs="Arial"/>
                <w:lang w:val="en-US"/>
              </w:rPr>
              <w:t xml:space="preserve">Neither low nor high </w:t>
            </w:r>
          </w:p>
          <w:p w14:paraId="410DD7CE" w14:textId="77777777" w:rsidR="00BE3AED" w:rsidRPr="001469E1" w:rsidRDefault="00BE3AED" w:rsidP="00BE3AED">
            <w:pPr>
              <w:pStyle w:val="Paragraphedeliste"/>
              <w:numPr>
                <w:ilvl w:val="0"/>
                <w:numId w:val="10"/>
              </w:numPr>
              <w:rPr>
                <w:rFonts w:ascii="Arial" w:hAnsi="Arial" w:cs="Arial"/>
                <w:lang w:val="en-US"/>
              </w:rPr>
            </w:pPr>
            <w:r w:rsidRPr="001469E1">
              <w:rPr>
                <w:rFonts w:ascii="Arial" w:hAnsi="Arial" w:cs="Arial"/>
                <w:lang w:val="en-US"/>
              </w:rPr>
              <w:t xml:space="preserve">Rather high </w:t>
            </w:r>
          </w:p>
          <w:p w14:paraId="4B1CC7C3" w14:textId="77777777" w:rsidR="00BE3AED" w:rsidRPr="00DC0457" w:rsidRDefault="00BE3AED" w:rsidP="00BE3AED">
            <w:pPr>
              <w:pStyle w:val="Paragraphedeliste"/>
              <w:numPr>
                <w:ilvl w:val="0"/>
                <w:numId w:val="10"/>
              </w:numPr>
              <w:rPr>
                <w:rFonts w:ascii="Arial" w:hAnsi="Arial" w:cs="Arial"/>
                <w:lang w:val="en-US"/>
              </w:rPr>
            </w:pPr>
            <w:r w:rsidRPr="001469E1">
              <w:rPr>
                <w:rFonts w:ascii="Arial" w:hAnsi="Arial" w:cs="Arial"/>
                <w:lang w:val="en-US"/>
              </w:rPr>
              <w:t>Very high</w:t>
            </w:r>
          </w:p>
          <w:p w14:paraId="2A285A15" w14:textId="77777777" w:rsidR="00BE3AED" w:rsidRPr="001469E1" w:rsidRDefault="00BE3AED" w:rsidP="00BE3AED">
            <w:pPr>
              <w:pStyle w:val="Paragraphedeliste"/>
              <w:numPr>
                <w:ilvl w:val="0"/>
                <w:numId w:val="10"/>
              </w:numPr>
              <w:rPr>
                <w:rFonts w:ascii="Arial" w:hAnsi="Arial" w:cs="Arial"/>
                <w:lang w:val="en-US"/>
              </w:rPr>
            </w:pPr>
            <w:r w:rsidRPr="001469E1">
              <w:rPr>
                <w:rFonts w:ascii="Arial" w:hAnsi="Arial" w:cs="Arial"/>
                <w:lang w:val="en-US"/>
              </w:rPr>
              <w:t xml:space="preserve">Prefer not to say  </w:t>
            </w:r>
          </w:p>
        </w:tc>
        <w:tc>
          <w:tcPr>
            <w:tcW w:w="651" w:type="dxa"/>
          </w:tcPr>
          <w:p w14:paraId="6914B417" w14:textId="77777777" w:rsidR="00BE3AED" w:rsidRPr="001469E1" w:rsidRDefault="00BE3AED" w:rsidP="00482D01">
            <w:pPr>
              <w:rPr>
                <w:rFonts w:ascii="Arial" w:hAnsi="Arial" w:cs="Arial"/>
                <w:i/>
                <w:iCs/>
                <w:color w:val="000000" w:themeColor="text1"/>
                <w:highlight w:val="cyan"/>
              </w:rPr>
            </w:pPr>
          </w:p>
        </w:tc>
      </w:tr>
      <w:tr w:rsidR="00BE3AED" w:rsidRPr="001469E1" w14:paraId="26E143CB" w14:textId="77777777" w:rsidTr="00482D01">
        <w:tc>
          <w:tcPr>
            <w:tcW w:w="846" w:type="dxa"/>
          </w:tcPr>
          <w:p w14:paraId="7241F643" w14:textId="77777777" w:rsidR="00BE3AED" w:rsidRPr="00F53C31" w:rsidRDefault="00BE3AED" w:rsidP="00482D01">
            <w:pPr>
              <w:rPr>
                <w:rFonts w:ascii="Arial" w:hAnsi="Arial" w:cs="Arial"/>
              </w:rPr>
            </w:pPr>
            <w:r>
              <w:rPr>
                <w:rFonts w:ascii="Arial" w:hAnsi="Arial" w:cs="Arial"/>
              </w:rPr>
              <w:t>B.8</w:t>
            </w:r>
          </w:p>
        </w:tc>
        <w:tc>
          <w:tcPr>
            <w:tcW w:w="7513" w:type="dxa"/>
          </w:tcPr>
          <w:p w14:paraId="67916A0A" w14:textId="77777777" w:rsidR="00BE3AED" w:rsidRDefault="00BE3AED" w:rsidP="00482D01">
            <w:pPr>
              <w:rPr>
                <w:rFonts w:ascii="Arial" w:hAnsi="Arial" w:cs="Arial"/>
              </w:rPr>
            </w:pPr>
            <w:r w:rsidRPr="00347E5F">
              <w:rPr>
                <w:rFonts w:ascii="Arial" w:hAnsi="Arial" w:cs="Arial"/>
                <w:b/>
                <w:bCs/>
                <w:color w:val="FF0000"/>
              </w:rPr>
              <w:t>SC</w:t>
            </w:r>
          </w:p>
          <w:p w14:paraId="509DEBA8" w14:textId="77777777" w:rsidR="00BE3AED" w:rsidRPr="001469E1" w:rsidRDefault="00BE3AED" w:rsidP="00482D01">
            <w:pPr>
              <w:rPr>
                <w:rFonts w:ascii="Arial" w:hAnsi="Arial" w:cs="Arial"/>
              </w:rPr>
            </w:pPr>
            <w:r w:rsidRPr="001469E1">
              <w:rPr>
                <w:rFonts w:ascii="Arial" w:hAnsi="Arial" w:cs="Arial"/>
              </w:rPr>
              <w:t xml:space="preserve">In the context of sustainable financial investments, the acronym “ESG” is often used. </w:t>
            </w:r>
          </w:p>
          <w:p w14:paraId="556666B2" w14:textId="77777777" w:rsidR="00BE3AED" w:rsidRPr="001469E1" w:rsidRDefault="00BE3AED" w:rsidP="00482D01">
            <w:pPr>
              <w:rPr>
                <w:rFonts w:ascii="Arial" w:hAnsi="Arial" w:cs="Arial"/>
              </w:rPr>
            </w:pPr>
          </w:p>
          <w:p w14:paraId="547E8C43" w14:textId="77777777" w:rsidR="00BE3AED" w:rsidRPr="001469E1" w:rsidRDefault="00BE3AED" w:rsidP="00482D01">
            <w:pPr>
              <w:rPr>
                <w:rFonts w:ascii="Arial" w:hAnsi="Arial" w:cs="Arial"/>
              </w:rPr>
            </w:pPr>
            <w:r w:rsidRPr="001469E1">
              <w:rPr>
                <w:rFonts w:ascii="Arial" w:hAnsi="Arial" w:cs="Arial"/>
              </w:rPr>
              <w:t xml:space="preserve">What do you think the abbreviation “ESG” stands for? </w:t>
            </w:r>
          </w:p>
          <w:p w14:paraId="15D7B8C4" w14:textId="77777777" w:rsidR="00BE3AED" w:rsidRPr="001469E1" w:rsidRDefault="00BE3AED" w:rsidP="00482D01">
            <w:pPr>
              <w:rPr>
                <w:rFonts w:ascii="Arial" w:hAnsi="Arial" w:cs="Arial"/>
              </w:rPr>
            </w:pPr>
          </w:p>
          <w:p w14:paraId="0FD7E330" w14:textId="77777777" w:rsidR="00BE3AED" w:rsidRPr="001469E1" w:rsidRDefault="00BE3AED" w:rsidP="00BE3AED">
            <w:pPr>
              <w:pStyle w:val="Paragraphedeliste"/>
              <w:numPr>
                <w:ilvl w:val="0"/>
                <w:numId w:val="11"/>
              </w:numPr>
              <w:rPr>
                <w:rFonts w:ascii="Arial" w:hAnsi="Arial" w:cs="Arial"/>
                <w:lang w:val="en-US"/>
              </w:rPr>
            </w:pPr>
            <w:r w:rsidRPr="001469E1">
              <w:rPr>
                <w:rFonts w:ascii="Arial" w:hAnsi="Arial" w:cs="Arial"/>
                <w:lang w:val="en-US"/>
              </w:rPr>
              <w:t xml:space="preserve">Environmental and Social Goals </w:t>
            </w:r>
          </w:p>
          <w:p w14:paraId="683373D0" w14:textId="77777777" w:rsidR="00BE3AED" w:rsidRPr="001469E1" w:rsidRDefault="00BE3AED" w:rsidP="00BE3AED">
            <w:pPr>
              <w:pStyle w:val="Paragraphedeliste"/>
              <w:numPr>
                <w:ilvl w:val="0"/>
                <w:numId w:val="11"/>
              </w:numPr>
              <w:rPr>
                <w:rFonts w:ascii="Arial" w:hAnsi="Arial" w:cs="Arial"/>
                <w:lang w:val="en-US"/>
              </w:rPr>
            </w:pPr>
            <w:r w:rsidRPr="001469E1">
              <w:rPr>
                <w:rFonts w:ascii="Arial" w:hAnsi="Arial" w:cs="Arial"/>
                <w:lang w:val="en-US"/>
              </w:rPr>
              <w:t xml:space="preserve">Environmental and Sustainable Goals  </w:t>
            </w:r>
          </w:p>
          <w:p w14:paraId="18EEE86D" w14:textId="77777777" w:rsidR="00BE3AED" w:rsidRPr="001469E1" w:rsidRDefault="00BE3AED" w:rsidP="00BE3AED">
            <w:pPr>
              <w:pStyle w:val="Paragraphedeliste"/>
              <w:numPr>
                <w:ilvl w:val="0"/>
                <w:numId w:val="11"/>
              </w:numPr>
              <w:rPr>
                <w:rFonts w:ascii="Arial" w:hAnsi="Arial" w:cs="Arial"/>
                <w:lang w:val="en-US"/>
              </w:rPr>
            </w:pPr>
            <w:r w:rsidRPr="001469E1">
              <w:rPr>
                <w:rFonts w:ascii="Arial" w:hAnsi="Arial" w:cs="Arial"/>
                <w:lang w:val="en-US"/>
              </w:rPr>
              <w:t xml:space="preserve">Environmental, Social and Governance  </w:t>
            </w:r>
          </w:p>
          <w:p w14:paraId="20576CB9" w14:textId="77777777" w:rsidR="00BE3AED" w:rsidRPr="001469E1" w:rsidRDefault="00BE3AED" w:rsidP="00BE3AED">
            <w:pPr>
              <w:pStyle w:val="Paragraphedeliste"/>
              <w:numPr>
                <w:ilvl w:val="0"/>
                <w:numId w:val="11"/>
              </w:numPr>
              <w:rPr>
                <w:rFonts w:ascii="Arial" w:hAnsi="Arial" w:cs="Arial"/>
                <w:lang w:val="en-US"/>
              </w:rPr>
            </w:pPr>
            <w:r w:rsidRPr="001469E1">
              <w:rPr>
                <w:rFonts w:ascii="Arial" w:hAnsi="Arial" w:cs="Arial"/>
                <w:lang w:val="en-US"/>
              </w:rPr>
              <w:t xml:space="preserve">Environmental, Sustainable and Governance  </w:t>
            </w:r>
          </w:p>
          <w:p w14:paraId="54F2C7DA" w14:textId="77777777" w:rsidR="00BE3AED" w:rsidRPr="005C386F" w:rsidRDefault="00BE3AED" w:rsidP="00BE3AED">
            <w:pPr>
              <w:pStyle w:val="Paragraphedeliste"/>
              <w:numPr>
                <w:ilvl w:val="0"/>
                <w:numId w:val="11"/>
              </w:numPr>
              <w:rPr>
                <w:rFonts w:ascii="Arial" w:hAnsi="Arial" w:cs="Arial"/>
                <w:lang w:val="en-US"/>
              </w:rPr>
            </w:pPr>
            <w:r w:rsidRPr="001469E1">
              <w:rPr>
                <w:rFonts w:ascii="Arial" w:hAnsi="Arial" w:cs="Arial"/>
                <w:lang w:val="en-US"/>
              </w:rPr>
              <w:t>I don’t know</w:t>
            </w:r>
          </w:p>
        </w:tc>
        <w:tc>
          <w:tcPr>
            <w:tcW w:w="651" w:type="dxa"/>
          </w:tcPr>
          <w:p w14:paraId="00E9DD73" w14:textId="77777777" w:rsidR="00BE3AED" w:rsidRPr="001A5FC5" w:rsidRDefault="00BE3AED" w:rsidP="00482D01">
            <w:pPr>
              <w:rPr>
                <w:rFonts w:ascii="Arial" w:hAnsi="Arial" w:cs="Arial"/>
                <w:i/>
                <w:iCs/>
                <w:color w:val="000000" w:themeColor="text1"/>
                <w:highlight w:val="green"/>
              </w:rPr>
            </w:pPr>
            <w:r w:rsidRPr="00B63043">
              <w:rPr>
                <w:rFonts w:ascii="Arial" w:hAnsi="Arial" w:cs="Arial"/>
                <w:i/>
                <w:iCs/>
                <w:color w:val="70AD47" w:themeColor="accent6"/>
                <w:sz w:val="14"/>
                <w:szCs w:val="14"/>
              </w:rPr>
              <w:t>NOTE FOR TRANSLATION</w:t>
            </w:r>
          </w:p>
        </w:tc>
      </w:tr>
      <w:tr w:rsidR="00BE3AED" w:rsidRPr="001469E1" w14:paraId="3536229C" w14:textId="77777777" w:rsidTr="00482D01">
        <w:tc>
          <w:tcPr>
            <w:tcW w:w="846" w:type="dxa"/>
          </w:tcPr>
          <w:p w14:paraId="2AF2935F" w14:textId="77777777" w:rsidR="00BE3AED" w:rsidRDefault="00BE3AED" w:rsidP="00482D01">
            <w:pPr>
              <w:rPr>
                <w:rFonts w:ascii="Arial" w:hAnsi="Arial" w:cs="Arial"/>
              </w:rPr>
            </w:pPr>
            <w:r>
              <w:rPr>
                <w:rFonts w:ascii="Arial" w:hAnsi="Arial" w:cs="Arial"/>
              </w:rPr>
              <w:t>B.9</w:t>
            </w:r>
          </w:p>
        </w:tc>
        <w:tc>
          <w:tcPr>
            <w:tcW w:w="7513" w:type="dxa"/>
          </w:tcPr>
          <w:p w14:paraId="370C7393" w14:textId="77777777" w:rsidR="00BE3AED" w:rsidRDefault="00BE3AED" w:rsidP="00482D01">
            <w:pPr>
              <w:rPr>
                <w:rFonts w:ascii="Arial" w:hAnsi="Arial" w:cs="Arial"/>
              </w:rPr>
            </w:pPr>
            <w:r w:rsidRPr="00347E5F">
              <w:rPr>
                <w:rFonts w:ascii="Arial" w:hAnsi="Arial" w:cs="Arial"/>
                <w:b/>
                <w:bCs/>
                <w:color w:val="FF0000"/>
              </w:rPr>
              <w:t>SC</w:t>
            </w:r>
          </w:p>
          <w:p w14:paraId="73BA983E" w14:textId="77777777" w:rsidR="00BE3AED" w:rsidRPr="001469E1" w:rsidRDefault="00BE3AED" w:rsidP="00482D01">
            <w:pPr>
              <w:rPr>
                <w:rFonts w:ascii="Arial" w:hAnsi="Arial" w:cs="Arial"/>
              </w:rPr>
            </w:pPr>
            <w:r w:rsidRPr="001469E1">
              <w:rPr>
                <w:rFonts w:ascii="Arial" w:hAnsi="Arial" w:cs="Arial"/>
              </w:rPr>
              <w:t xml:space="preserve">Does a product advertised in the European Union as a “sustainable financial product” have to meet uniform criteria, set by the state regulatory authorities? </w:t>
            </w:r>
          </w:p>
          <w:p w14:paraId="586F6FC5" w14:textId="77777777" w:rsidR="00BE3AED" w:rsidRPr="001469E1" w:rsidRDefault="00BE3AED" w:rsidP="00482D01">
            <w:pPr>
              <w:rPr>
                <w:rFonts w:ascii="Arial" w:hAnsi="Arial" w:cs="Arial"/>
              </w:rPr>
            </w:pPr>
          </w:p>
          <w:p w14:paraId="461FAC1D" w14:textId="77777777" w:rsidR="00BE3AED" w:rsidRPr="001469E1" w:rsidRDefault="00BE3AED" w:rsidP="00BE3AED">
            <w:pPr>
              <w:pStyle w:val="Paragraphedeliste"/>
              <w:numPr>
                <w:ilvl w:val="0"/>
                <w:numId w:val="12"/>
              </w:numPr>
              <w:rPr>
                <w:rFonts w:ascii="Arial" w:hAnsi="Arial" w:cs="Arial"/>
                <w:lang w:val="en-US"/>
              </w:rPr>
            </w:pPr>
            <w:r w:rsidRPr="001469E1">
              <w:rPr>
                <w:rFonts w:ascii="Arial" w:hAnsi="Arial" w:cs="Arial"/>
                <w:lang w:val="en-US"/>
              </w:rPr>
              <w:t xml:space="preserve">Yes  </w:t>
            </w:r>
          </w:p>
          <w:p w14:paraId="481A9C51" w14:textId="77777777" w:rsidR="00BE3AED" w:rsidRPr="001469E1" w:rsidRDefault="00BE3AED" w:rsidP="00BE3AED">
            <w:pPr>
              <w:pStyle w:val="Paragraphedeliste"/>
              <w:numPr>
                <w:ilvl w:val="0"/>
                <w:numId w:val="12"/>
              </w:numPr>
              <w:rPr>
                <w:rFonts w:ascii="Arial" w:hAnsi="Arial" w:cs="Arial"/>
                <w:lang w:val="en-US"/>
              </w:rPr>
            </w:pPr>
            <w:r w:rsidRPr="001469E1">
              <w:rPr>
                <w:rFonts w:ascii="Arial" w:hAnsi="Arial" w:cs="Arial"/>
                <w:lang w:val="en-US"/>
              </w:rPr>
              <w:t xml:space="preserve">No  </w:t>
            </w:r>
          </w:p>
          <w:p w14:paraId="03A17317" w14:textId="77777777" w:rsidR="00BE3AED" w:rsidRDefault="00BE3AED" w:rsidP="00BE3AED">
            <w:pPr>
              <w:pStyle w:val="Paragraphedeliste"/>
              <w:numPr>
                <w:ilvl w:val="0"/>
                <w:numId w:val="12"/>
              </w:numPr>
              <w:rPr>
                <w:rFonts w:ascii="Arial" w:hAnsi="Arial" w:cs="Arial"/>
                <w:lang w:val="en-US"/>
              </w:rPr>
            </w:pPr>
            <w:r w:rsidRPr="001469E1">
              <w:rPr>
                <w:rFonts w:ascii="Arial" w:hAnsi="Arial" w:cs="Arial"/>
                <w:lang w:val="en-US"/>
              </w:rPr>
              <w:t>I don’t know</w:t>
            </w:r>
          </w:p>
          <w:p w14:paraId="3FEBA9B7" w14:textId="77777777" w:rsidR="00BB3171" w:rsidRPr="00BB3171" w:rsidRDefault="00BB3171" w:rsidP="00BB3171">
            <w:pPr>
              <w:rPr>
                <w:rFonts w:ascii="Arial" w:hAnsi="Arial" w:cs="Arial"/>
              </w:rPr>
            </w:pPr>
          </w:p>
        </w:tc>
        <w:tc>
          <w:tcPr>
            <w:tcW w:w="651" w:type="dxa"/>
          </w:tcPr>
          <w:p w14:paraId="4EDAA699" w14:textId="77777777" w:rsidR="00BE3AED" w:rsidRPr="001469E1" w:rsidRDefault="00BE3AED" w:rsidP="00482D01">
            <w:pPr>
              <w:rPr>
                <w:rFonts w:ascii="Arial" w:hAnsi="Arial" w:cs="Arial"/>
                <w:i/>
                <w:iCs/>
                <w:color w:val="000000" w:themeColor="text1"/>
                <w:highlight w:val="cyan"/>
              </w:rPr>
            </w:pPr>
          </w:p>
        </w:tc>
      </w:tr>
      <w:tr w:rsidR="00BE3AED" w:rsidRPr="001469E1" w14:paraId="397A8125" w14:textId="77777777" w:rsidTr="00482D01">
        <w:tc>
          <w:tcPr>
            <w:tcW w:w="846" w:type="dxa"/>
          </w:tcPr>
          <w:p w14:paraId="78DA8B24" w14:textId="77777777" w:rsidR="00BE3AED" w:rsidRDefault="00BE3AED" w:rsidP="00482D01">
            <w:pPr>
              <w:rPr>
                <w:rFonts w:ascii="Arial" w:hAnsi="Arial" w:cs="Arial"/>
              </w:rPr>
            </w:pPr>
            <w:r>
              <w:rPr>
                <w:rFonts w:ascii="Arial" w:hAnsi="Arial" w:cs="Arial"/>
              </w:rPr>
              <w:lastRenderedPageBreak/>
              <w:t>B.10</w:t>
            </w:r>
          </w:p>
        </w:tc>
        <w:tc>
          <w:tcPr>
            <w:tcW w:w="7513" w:type="dxa"/>
          </w:tcPr>
          <w:p w14:paraId="7318E76D" w14:textId="77777777" w:rsidR="00BE3AED" w:rsidRPr="00BB3171" w:rsidRDefault="00BE3AED" w:rsidP="00482D01">
            <w:pPr>
              <w:rPr>
                <w:rFonts w:ascii="Arial" w:hAnsi="Arial" w:cs="Arial"/>
                <w:sz w:val="22"/>
                <w:szCs w:val="22"/>
              </w:rPr>
            </w:pPr>
            <w:r w:rsidRPr="00BB3171">
              <w:rPr>
                <w:rFonts w:ascii="Arial" w:hAnsi="Arial" w:cs="Arial"/>
                <w:b/>
                <w:bCs/>
                <w:color w:val="FF0000"/>
                <w:sz w:val="22"/>
                <w:szCs w:val="22"/>
              </w:rPr>
              <w:t>SC</w:t>
            </w:r>
          </w:p>
          <w:p w14:paraId="1D732A79" w14:textId="77777777" w:rsidR="00BE3AED" w:rsidRPr="00BB3171" w:rsidRDefault="00BE3AED" w:rsidP="00482D01">
            <w:pPr>
              <w:rPr>
                <w:rFonts w:ascii="Arial" w:hAnsi="Arial" w:cs="Arial"/>
                <w:sz w:val="22"/>
                <w:szCs w:val="22"/>
              </w:rPr>
            </w:pPr>
            <w:r w:rsidRPr="00BB3171">
              <w:rPr>
                <w:rFonts w:ascii="Arial" w:hAnsi="Arial" w:cs="Arial"/>
                <w:sz w:val="22"/>
                <w:szCs w:val="22"/>
              </w:rPr>
              <w:t xml:space="preserve">Are you aware of a label (or certificate, or proof) that certifies a sustainable financial product (from governmental or non-governmental organizations)? </w:t>
            </w:r>
          </w:p>
          <w:p w14:paraId="663130C2" w14:textId="77777777" w:rsidR="00BE3AED" w:rsidRPr="00BB3171" w:rsidRDefault="00BE3AED" w:rsidP="00482D01">
            <w:pPr>
              <w:rPr>
                <w:rFonts w:ascii="Arial" w:hAnsi="Arial" w:cs="Arial"/>
                <w:sz w:val="22"/>
                <w:szCs w:val="22"/>
              </w:rPr>
            </w:pPr>
          </w:p>
          <w:p w14:paraId="0828634A" w14:textId="77777777" w:rsidR="00BE3AED" w:rsidRPr="00BB3171" w:rsidRDefault="00BE3AED" w:rsidP="00BE3AED">
            <w:pPr>
              <w:pStyle w:val="Paragraphedeliste"/>
              <w:numPr>
                <w:ilvl w:val="0"/>
                <w:numId w:val="13"/>
              </w:numPr>
              <w:rPr>
                <w:rFonts w:ascii="Arial" w:hAnsi="Arial" w:cs="Arial"/>
                <w:lang w:val="en-US"/>
              </w:rPr>
            </w:pPr>
            <w:r w:rsidRPr="00BB3171">
              <w:rPr>
                <w:rFonts w:ascii="Arial" w:hAnsi="Arial" w:cs="Arial"/>
                <w:lang w:val="en-US"/>
              </w:rPr>
              <w:t xml:space="preserve">Yes  </w:t>
            </w:r>
          </w:p>
          <w:p w14:paraId="1075B513" w14:textId="77777777" w:rsidR="00BE3AED" w:rsidRPr="00BB3171" w:rsidRDefault="00BE3AED" w:rsidP="00BE3AED">
            <w:pPr>
              <w:pStyle w:val="Paragraphedeliste"/>
              <w:numPr>
                <w:ilvl w:val="0"/>
                <w:numId w:val="13"/>
              </w:numPr>
              <w:rPr>
                <w:rFonts w:ascii="Arial" w:hAnsi="Arial" w:cs="Arial"/>
                <w:lang w:val="en-US"/>
              </w:rPr>
            </w:pPr>
            <w:r w:rsidRPr="00BB3171">
              <w:rPr>
                <w:rFonts w:ascii="Arial" w:hAnsi="Arial" w:cs="Arial"/>
                <w:lang w:val="en-US"/>
              </w:rPr>
              <w:t xml:space="preserve">No </w:t>
            </w:r>
          </w:p>
          <w:p w14:paraId="0EB04D4E" w14:textId="77777777" w:rsidR="00BE3AED" w:rsidRPr="00BB3171" w:rsidRDefault="00BE3AED" w:rsidP="00BE3AED">
            <w:pPr>
              <w:pStyle w:val="Paragraphedeliste"/>
              <w:numPr>
                <w:ilvl w:val="0"/>
                <w:numId w:val="13"/>
              </w:numPr>
              <w:rPr>
                <w:rFonts w:ascii="Arial" w:hAnsi="Arial" w:cs="Arial"/>
                <w:lang w:val="en-US"/>
              </w:rPr>
            </w:pPr>
            <w:r w:rsidRPr="00BB3171">
              <w:rPr>
                <w:rFonts w:ascii="Arial" w:hAnsi="Arial" w:cs="Arial"/>
                <w:lang w:val="en-US"/>
              </w:rPr>
              <w:t>I don’t know</w:t>
            </w:r>
          </w:p>
        </w:tc>
        <w:tc>
          <w:tcPr>
            <w:tcW w:w="651" w:type="dxa"/>
          </w:tcPr>
          <w:p w14:paraId="1C92740B" w14:textId="77777777" w:rsidR="00BE3AED" w:rsidRPr="001469E1" w:rsidRDefault="00BE3AED" w:rsidP="00482D01">
            <w:pPr>
              <w:rPr>
                <w:rFonts w:ascii="Arial" w:hAnsi="Arial" w:cs="Arial"/>
                <w:i/>
                <w:iCs/>
                <w:color w:val="000000" w:themeColor="text1"/>
                <w:highlight w:val="cyan"/>
              </w:rPr>
            </w:pPr>
          </w:p>
        </w:tc>
      </w:tr>
      <w:tr w:rsidR="00BE3AED" w:rsidRPr="001469E1" w14:paraId="0ED8D6F6" w14:textId="77777777" w:rsidTr="00482D01">
        <w:tc>
          <w:tcPr>
            <w:tcW w:w="846" w:type="dxa"/>
          </w:tcPr>
          <w:p w14:paraId="2BB9364B" w14:textId="77777777" w:rsidR="00BE3AED" w:rsidRDefault="00BE3AED" w:rsidP="00482D01">
            <w:pPr>
              <w:rPr>
                <w:rFonts w:ascii="Arial" w:hAnsi="Arial" w:cs="Arial"/>
              </w:rPr>
            </w:pPr>
            <w:r>
              <w:rPr>
                <w:rFonts w:ascii="Arial" w:hAnsi="Arial" w:cs="Arial"/>
              </w:rPr>
              <w:t>B.11</w:t>
            </w:r>
          </w:p>
        </w:tc>
        <w:tc>
          <w:tcPr>
            <w:tcW w:w="7513" w:type="dxa"/>
          </w:tcPr>
          <w:p w14:paraId="7B64AA84" w14:textId="77777777" w:rsidR="00BE3AED" w:rsidRPr="00BB3171" w:rsidRDefault="00BE3AED" w:rsidP="00482D01">
            <w:pPr>
              <w:rPr>
                <w:rFonts w:ascii="Arial" w:hAnsi="Arial" w:cs="Arial"/>
                <w:sz w:val="22"/>
                <w:szCs w:val="22"/>
              </w:rPr>
            </w:pPr>
            <w:r w:rsidRPr="00BB3171">
              <w:rPr>
                <w:rFonts w:ascii="Arial" w:hAnsi="Arial" w:cs="Arial"/>
                <w:b/>
                <w:bCs/>
                <w:color w:val="FF0000"/>
                <w:sz w:val="22"/>
                <w:szCs w:val="22"/>
              </w:rPr>
              <w:t>SC</w:t>
            </w:r>
          </w:p>
          <w:p w14:paraId="5FEE90E6" w14:textId="77777777" w:rsidR="00BE3AED" w:rsidRPr="00BB3171" w:rsidRDefault="00BE3AED" w:rsidP="00482D01">
            <w:pPr>
              <w:rPr>
                <w:rFonts w:ascii="Arial" w:hAnsi="Arial" w:cs="Arial"/>
                <w:sz w:val="22"/>
                <w:szCs w:val="22"/>
              </w:rPr>
            </w:pPr>
            <w:r w:rsidRPr="00BB3171">
              <w:rPr>
                <w:rFonts w:ascii="Arial" w:hAnsi="Arial" w:cs="Arial"/>
                <w:sz w:val="22"/>
                <w:szCs w:val="22"/>
              </w:rPr>
              <w:t xml:space="preserve">Let’s say a company has a low environmental footprint but has poor social and employee practices. Would it be possible to call the shares of this company a “sustainable” financial product in the financial markets? </w:t>
            </w:r>
          </w:p>
          <w:p w14:paraId="5E39A6A3" w14:textId="77777777" w:rsidR="00BE3AED" w:rsidRPr="00BB3171" w:rsidRDefault="00BE3AED" w:rsidP="00482D01">
            <w:pPr>
              <w:rPr>
                <w:rFonts w:ascii="Arial" w:hAnsi="Arial" w:cs="Arial"/>
                <w:sz w:val="22"/>
                <w:szCs w:val="22"/>
              </w:rPr>
            </w:pPr>
          </w:p>
          <w:p w14:paraId="64BAA84F" w14:textId="77777777" w:rsidR="00BE3AED" w:rsidRPr="00BB3171" w:rsidRDefault="00BE3AED" w:rsidP="00BE3AED">
            <w:pPr>
              <w:pStyle w:val="Paragraphedeliste"/>
              <w:numPr>
                <w:ilvl w:val="0"/>
                <w:numId w:val="14"/>
              </w:numPr>
              <w:rPr>
                <w:rFonts w:ascii="Arial" w:hAnsi="Arial" w:cs="Arial"/>
                <w:lang w:val="en-US"/>
              </w:rPr>
            </w:pPr>
            <w:r w:rsidRPr="00BB3171">
              <w:rPr>
                <w:rFonts w:ascii="Arial" w:hAnsi="Arial" w:cs="Arial"/>
                <w:lang w:val="en-US"/>
              </w:rPr>
              <w:t xml:space="preserve">Yes </w:t>
            </w:r>
          </w:p>
          <w:p w14:paraId="67D7CA85" w14:textId="77777777" w:rsidR="00BE3AED" w:rsidRPr="00BB3171" w:rsidRDefault="00BE3AED" w:rsidP="00BE3AED">
            <w:pPr>
              <w:pStyle w:val="Paragraphedeliste"/>
              <w:numPr>
                <w:ilvl w:val="0"/>
                <w:numId w:val="14"/>
              </w:numPr>
              <w:rPr>
                <w:rFonts w:ascii="Arial" w:hAnsi="Arial" w:cs="Arial"/>
                <w:lang w:val="en-US"/>
              </w:rPr>
            </w:pPr>
            <w:r w:rsidRPr="00BB3171">
              <w:rPr>
                <w:rFonts w:ascii="Arial" w:hAnsi="Arial" w:cs="Arial"/>
                <w:lang w:val="en-US"/>
              </w:rPr>
              <w:t xml:space="preserve">No  </w:t>
            </w:r>
          </w:p>
          <w:p w14:paraId="5C8138C4" w14:textId="77777777" w:rsidR="00BE3AED" w:rsidRPr="00BB3171" w:rsidRDefault="00BE3AED" w:rsidP="00BE3AED">
            <w:pPr>
              <w:pStyle w:val="Paragraphedeliste"/>
              <w:numPr>
                <w:ilvl w:val="0"/>
                <w:numId w:val="14"/>
              </w:numPr>
              <w:rPr>
                <w:rFonts w:ascii="Arial" w:hAnsi="Arial" w:cs="Arial"/>
                <w:lang w:val="en-US"/>
              </w:rPr>
            </w:pPr>
            <w:r w:rsidRPr="00BB3171">
              <w:rPr>
                <w:rFonts w:ascii="Arial" w:hAnsi="Arial" w:cs="Arial"/>
                <w:lang w:val="en-US"/>
              </w:rPr>
              <w:t>I don’t know</w:t>
            </w:r>
          </w:p>
        </w:tc>
        <w:tc>
          <w:tcPr>
            <w:tcW w:w="651" w:type="dxa"/>
          </w:tcPr>
          <w:p w14:paraId="646B98FC" w14:textId="77777777" w:rsidR="00BE3AED" w:rsidRPr="001469E1" w:rsidRDefault="00BE3AED" w:rsidP="00482D01">
            <w:pPr>
              <w:rPr>
                <w:rFonts w:ascii="Arial" w:hAnsi="Arial" w:cs="Arial"/>
                <w:i/>
                <w:iCs/>
                <w:color w:val="000000" w:themeColor="text1"/>
                <w:highlight w:val="cyan"/>
              </w:rPr>
            </w:pPr>
          </w:p>
        </w:tc>
      </w:tr>
      <w:tr w:rsidR="00BE3AED" w:rsidRPr="001469E1" w14:paraId="2B966E10" w14:textId="77777777" w:rsidTr="00482D01">
        <w:tc>
          <w:tcPr>
            <w:tcW w:w="846" w:type="dxa"/>
          </w:tcPr>
          <w:p w14:paraId="2FBB65EC" w14:textId="77777777" w:rsidR="00BE3AED" w:rsidRDefault="00BE3AED" w:rsidP="00482D01">
            <w:pPr>
              <w:rPr>
                <w:rFonts w:ascii="Arial" w:hAnsi="Arial" w:cs="Arial"/>
              </w:rPr>
            </w:pPr>
            <w:r w:rsidRPr="00BB3171">
              <w:rPr>
                <w:rFonts w:ascii="Arial" w:hAnsi="Arial" w:cs="Arial"/>
                <w:sz w:val="22"/>
                <w:szCs w:val="22"/>
              </w:rPr>
              <w:t>B.11B</w:t>
            </w:r>
          </w:p>
        </w:tc>
        <w:tc>
          <w:tcPr>
            <w:tcW w:w="7513" w:type="dxa"/>
          </w:tcPr>
          <w:p w14:paraId="4341DE4F" w14:textId="77777777" w:rsidR="00BE3AED" w:rsidRPr="00BB3171" w:rsidRDefault="00BE3AED" w:rsidP="00482D01">
            <w:pPr>
              <w:rPr>
                <w:rFonts w:ascii="Arial" w:hAnsi="Arial" w:cs="Arial"/>
                <w:sz w:val="22"/>
                <w:szCs w:val="22"/>
              </w:rPr>
            </w:pPr>
            <w:r w:rsidRPr="00BB3171">
              <w:rPr>
                <w:rFonts w:ascii="Arial" w:hAnsi="Arial" w:cs="Arial"/>
                <w:b/>
                <w:bCs/>
                <w:color w:val="FF0000"/>
                <w:sz w:val="22"/>
                <w:szCs w:val="22"/>
              </w:rPr>
              <w:t>SC</w:t>
            </w:r>
          </w:p>
          <w:p w14:paraId="50FA52CB" w14:textId="77777777" w:rsidR="00BE3AED" w:rsidRPr="00BB3171" w:rsidRDefault="00BE3AED" w:rsidP="00482D01">
            <w:pPr>
              <w:rPr>
                <w:rFonts w:ascii="Arial" w:hAnsi="Arial" w:cs="Arial"/>
                <w:sz w:val="22"/>
                <w:szCs w:val="22"/>
              </w:rPr>
            </w:pPr>
            <w:r w:rsidRPr="00BB3171">
              <w:rPr>
                <w:rFonts w:ascii="Arial" w:hAnsi="Arial" w:cs="Arial"/>
                <w:sz w:val="22"/>
                <w:szCs w:val="22"/>
              </w:rPr>
              <w:t xml:space="preserve">In how many of the 3 ESG components (Environment, Social, Corporate Governance) does a company have to be sustainable in order to be considered a sustainable company on the financial markets? </w:t>
            </w:r>
          </w:p>
          <w:p w14:paraId="2E470446" w14:textId="77777777" w:rsidR="00BE3AED" w:rsidRPr="00BB3171" w:rsidRDefault="00BE3AED" w:rsidP="00482D01">
            <w:pPr>
              <w:rPr>
                <w:rFonts w:ascii="Arial" w:hAnsi="Arial" w:cs="Arial"/>
                <w:sz w:val="22"/>
                <w:szCs w:val="22"/>
              </w:rPr>
            </w:pPr>
          </w:p>
          <w:p w14:paraId="757BB2B0" w14:textId="77777777" w:rsidR="00BE3AED" w:rsidRPr="00BB3171" w:rsidRDefault="00BE3AED" w:rsidP="00BE3AED">
            <w:pPr>
              <w:pStyle w:val="Paragraphedeliste"/>
              <w:numPr>
                <w:ilvl w:val="0"/>
                <w:numId w:val="15"/>
              </w:numPr>
              <w:rPr>
                <w:rFonts w:ascii="Arial" w:hAnsi="Arial" w:cs="Arial"/>
                <w:lang w:val="en-US"/>
              </w:rPr>
            </w:pPr>
            <w:r w:rsidRPr="00BB3171">
              <w:rPr>
                <w:rFonts w:ascii="Arial" w:hAnsi="Arial" w:cs="Arial"/>
                <w:lang w:val="en-US"/>
              </w:rPr>
              <w:t xml:space="preserve">Only one of the elements </w:t>
            </w:r>
          </w:p>
          <w:p w14:paraId="25831229" w14:textId="77777777" w:rsidR="00BE3AED" w:rsidRPr="00BB3171" w:rsidRDefault="00BE3AED" w:rsidP="00BE3AED">
            <w:pPr>
              <w:pStyle w:val="Paragraphedeliste"/>
              <w:numPr>
                <w:ilvl w:val="0"/>
                <w:numId w:val="15"/>
              </w:numPr>
              <w:rPr>
                <w:rFonts w:ascii="Arial" w:hAnsi="Arial" w:cs="Arial"/>
                <w:lang w:val="en-US"/>
              </w:rPr>
            </w:pPr>
            <w:r w:rsidRPr="00BB3171">
              <w:rPr>
                <w:rFonts w:ascii="Arial" w:hAnsi="Arial" w:cs="Arial"/>
                <w:lang w:val="en-US"/>
              </w:rPr>
              <w:t xml:space="preserve">2 elements  </w:t>
            </w:r>
          </w:p>
          <w:p w14:paraId="305C6B10" w14:textId="77777777" w:rsidR="00BE3AED" w:rsidRPr="00BB3171" w:rsidRDefault="00BE3AED" w:rsidP="00BE3AED">
            <w:pPr>
              <w:pStyle w:val="Paragraphedeliste"/>
              <w:numPr>
                <w:ilvl w:val="0"/>
                <w:numId w:val="15"/>
              </w:numPr>
              <w:rPr>
                <w:rFonts w:ascii="Arial" w:hAnsi="Arial" w:cs="Arial"/>
                <w:lang w:val="en-US"/>
              </w:rPr>
            </w:pPr>
            <w:r w:rsidRPr="00BB3171">
              <w:rPr>
                <w:rFonts w:ascii="Arial" w:hAnsi="Arial" w:cs="Arial"/>
                <w:lang w:val="en-US"/>
              </w:rPr>
              <w:t xml:space="preserve">All 3 elements  </w:t>
            </w:r>
          </w:p>
          <w:p w14:paraId="6484192E" w14:textId="77777777" w:rsidR="00BE3AED" w:rsidRPr="00BB3171" w:rsidRDefault="00BE3AED" w:rsidP="00BE3AED">
            <w:pPr>
              <w:pStyle w:val="Paragraphedeliste"/>
              <w:numPr>
                <w:ilvl w:val="0"/>
                <w:numId w:val="15"/>
              </w:numPr>
              <w:rPr>
                <w:rFonts w:ascii="Arial" w:hAnsi="Arial" w:cs="Arial"/>
                <w:lang w:val="en-US"/>
              </w:rPr>
            </w:pPr>
            <w:r w:rsidRPr="00BB3171">
              <w:rPr>
                <w:rFonts w:ascii="Arial" w:hAnsi="Arial" w:cs="Arial"/>
                <w:lang w:val="en-US"/>
              </w:rPr>
              <w:t>I don’t know</w:t>
            </w:r>
          </w:p>
          <w:p w14:paraId="3AC6E7C8" w14:textId="77777777" w:rsidR="00BE3AED" w:rsidRPr="00BB3171" w:rsidRDefault="00BE3AED" w:rsidP="00482D01">
            <w:pPr>
              <w:rPr>
                <w:rFonts w:ascii="Arial" w:hAnsi="Arial" w:cs="Arial"/>
                <w:sz w:val="22"/>
                <w:szCs w:val="22"/>
              </w:rPr>
            </w:pPr>
          </w:p>
        </w:tc>
        <w:tc>
          <w:tcPr>
            <w:tcW w:w="651" w:type="dxa"/>
          </w:tcPr>
          <w:p w14:paraId="7BB6B6F9" w14:textId="77777777" w:rsidR="00BE3AED" w:rsidRPr="001469E1" w:rsidRDefault="00BE3AED" w:rsidP="00482D01">
            <w:pPr>
              <w:rPr>
                <w:rFonts w:ascii="Arial" w:hAnsi="Arial" w:cs="Arial"/>
                <w:i/>
                <w:iCs/>
                <w:color w:val="000000" w:themeColor="text1"/>
                <w:highlight w:val="cyan"/>
              </w:rPr>
            </w:pPr>
          </w:p>
        </w:tc>
      </w:tr>
      <w:tr w:rsidR="00BE3AED" w:rsidRPr="001469E1" w14:paraId="75FA1D94" w14:textId="77777777" w:rsidTr="00482D01">
        <w:tc>
          <w:tcPr>
            <w:tcW w:w="846" w:type="dxa"/>
          </w:tcPr>
          <w:p w14:paraId="45091C2D" w14:textId="77777777" w:rsidR="00BE3AED" w:rsidRDefault="00BE3AED" w:rsidP="00482D01">
            <w:pPr>
              <w:rPr>
                <w:rFonts w:ascii="Arial" w:hAnsi="Arial" w:cs="Arial"/>
              </w:rPr>
            </w:pPr>
            <w:r>
              <w:rPr>
                <w:rFonts w:ascii="Arial" w:hAnsi="Arial" w:cs="Arial"/>
              </w:rPr>
              <w:t>B.12</w:t>
            </w:r>
          </w:p>
        </w:tc>
        <w:tc>
          <w:tcPr>
            <w:tcW w:w="7513" w:type="dxa"/>
          </w:tcPr>
          <w:p w14:paraId="098AC550" w14:textId="77777777" w:rsidR="00BE3AED" w:rsidRPr="00BB3171" w:rsidRDefault="00BE3AED" w:rsidP="00482D01">
            <w:pPr>
              <w:rPr>
                <w:rFonts w:ascii="Arial" w:hAnsi="Arial" w:cs="Arial"/>
                <w:sz w:val="22"/>
                <w:szCs w:val="22"/>
              </w:rPr>
            </w:pPr>
            <w:r w:rsidRPr="00BB3171">
              <w:rPr>
                <w:rFonts w:ascii="Arial" w:hAnsi="Arial" w:cs="Arial"/>
                <w:b/>
                <w:bCs/>
                <w:color w:val="FF0000"/>
                <w:sz w:val="22"/>
                <w:szCs w:val="22"/>
              </w:rPr>
              <w:t>SC</w:t>
            </w:r>
          </w:p>
          <w:p w14:paraId="2BC0552C" w14:textId="77777777" w:rsidR="00BE3AED" w:rsidRPr="00BB3171" w:rsidRDefault="00BE3AED" w:rsidP="00482D01">
            <w:pPr>
              <w:rPr>
                <w:rFonts w:ascii="Arial" w:hAnsi="Arial" w:cs="Arial"/>
                <w:sz w:val="22"/>
                <w:szCs w:val="22"/>
              </w:rPr>
            </w:pPr>
            <w:r w:rsidRPr="00BB3171">
              <w:rPr>
                <w:rFonts w:ascii="Arial" w:hAnsi="Arial" w:cs="Arial"/>
                <w:sz w:val="22"/>
                <w:szCs w:val="22"/>
              </w:rPr>
              <w:t xml:space="preserve">An investment in a sustainable fund that includes companies with a low CO2 footprint directly reduces global CO2 emissions. </w:t>
            </w:r>
          </w:p>
          <w:p w14:paraId="0C903AED" w14:textId="77777777" w:rsidR="00BE3AED" w:rsidRPr="00BB3171" w:rsidRDefault="00BE3AED" w:rsidP="00482D01">
            <w:pPr>
              <w:rPr>
                <w:rFonts w:ascii="Arial" w:hAnsi="Arial" w:cs="Arial"/>
                <w:sz w:val="22"/>
                <w:szCs w:val="22"/>
              </w:rPr>
            </w:pPr>
          </w:p>
          <w:p w14:paraId="14314395" w14:textId="77777777" w:rsidR="00BE3AED" w:rsidRPr="00BB3171" w:rsidRDefault="00BE3AED" w:rsidP="00BE3AED">
            <w:pPr>
              <w:pStyle w:val="Paragraphedeliste"/>
              <w:numPr>
                <w:ilvl w:val="0"/>
                <w:numId w:val="16"/>
              </w:numPr>
              <w:rPr>
                <w:rFonts w:ascii="Arial" w:hAnsi="Arial" w:cs="Arial"/>
                <w:lang w:val="en-US"/>
              </w:rPr>
            </w:pPr>
            <w:r w:rsidRPr="00BB3171">
              <w:rPr>
                <w:rFonts w:ascii="Arial" w:hAnsi="Arial" w:cs="Arial"/>
                <w:lang w:val="en-US"/>
              </w:rPr>
              <w:t xml:space="preserve">Yes </w:t>
            </w:r>
          </w:p>
          <w:p w14:paraId="40FA686C" w14:textId="77777777" w:rsidR="00BE3AED" w:rsidRPr="00BB3171" w:rsidRDefault="00BE3AED" w:rsidP="00BE3AED">
            <w:pPr>
              <w:pStyle w:val="Paragraphedeliste"/>
              <w:numPr>
                <w:ilvl w:val="0"/>
                <w:numId w:val="16"/>
              </w:numPr>
              <w:rPr>
                <w:rFonts w:ascii="Arial" w:hAnsi="Arial" w:cs="Arial"/>
                <w:lang w:val="en-US"/>
              </w:rPr>
            </w:pPr>
            <w:r w:rsidRPr="00BB3171">
              <w:rPr>
                <w:rFonts w:ascii="Arial" w:hAnsi="Arial" w:cs="Arial"/>
                <w:lang w:val="en-US"/>
              </w:rPr>
              <w:t xml:space="preserve">No </w:t>
            </w:r>
          </w:p>
          <w:p w14:paraId="6184C109" w14:textId="77777777" w:rsidR="00BE3AED" w:rsidRPr="00BB3171" w:rsidRDefault="00BE3AED" w:rsidP="00BE3AED">
            <w:pPr>
              <w:pStyle w:val="Paragraphedeliste"/>
              <w:numPr>
                <w:ilvl w:val="0"/>
                <w:numId w:val="16"/>
              </w:numPr>
              <w:rPr>
                <w:rFonts w:ascii="Arial" w:hAnsi="Arial" w:cs="Arial"/>
                <w:lang w:val="en-US"/>
              </w:rPr>
            </w:pPr>
            <w:r w:rsidRPr="00BB3171">
              <w:rPr>
                <w:rFonts w:ascii="Arial" w:hAnsi="Arial" w:cs="Arial"/>
                <w:lang w:val="en-US"/>
              </w:rPr>
              <w:t>I don’t know</w:t>
            </w:r>
          </w:p>
          <w:p w14:paraId="3CEE7340" w14:textId="77777777" w:rsidR="00BE3AED" w:rsidRPr="00BB3171" w:rsidRDefault="00BE3AED" w:rsidP="00482D01">
            <w:pPr>
              <w:rPr>
                <w:rFonts w:ascii="Arial" w:hAnsi="Arial" w:cs="Arial"/>
                <w:sz w:val="22"/>
                <w:szCs w:val="22"/>
              </w:rPr>
            </w:pPr>
          </w:p>
        </w:tc>
        <w:tc>
          <w:tcPr>
            <w:tcW w:w="651" w:type="dxa"/>
          </w:tcPr>
          <w:p w14:paraId="22C83731" w14:textId="77777777" w:rsidR="00BE3AED" w:rsidRPr="001469E1" w:rsidRDefault="00BE3AED" w:rsidP="00482D01">
            <w:pPr>
              <w:rPr>
                <w:rFonts w:ascii="Arial" w:hAnsi="Arial" w:cs="Arial"/>
                <w:i/>
                <w:iCs/>
                <w:color w:val="000000" w:themeColor="text1"/>
                <w:highlight w:val="cyan"/>
              </w:rPr>
            </w:pPr>
          </w:p>
        </w:tc>
      </w:tr>
      <w:tr w:rsidR="00BE3AED" w:rsidRPr="001469E1" w14:paraId="447D4D45" w14:textId="77777777" w:rsidTr="00482D01">
        <w:tc>
          <w:tcPr>
            <w:tcW w:w="846" w:type="dxa"/>
          </w:tcPr>
          <w:p w14:paraId="174D9B3F" w14:textId="77777777" w:rsidR="00BE3AED" w:rsidRDefault="00BE3AED" w:rsidP="00482D01">
            <w:pPr>
              <w:rPr>
                <w:rFonts w:ascii="Arial" w:hAnsi="Arial" w:cs="Arial"/>
              </w:rPr>
            </w:pPr>
            <w:r>
              <w:rPr>
                <w:rFonts w:ascii="Arial" w:hAnsi="Arial" w:cs="Arial"/>
              </w:rPr>
              <w:t>B.13</w:t>
            </w:r>
          </w:p>
        </w:tc>
        <w:tc>
          <w:tcPr>
            <w:tcW w:w="7513" w:type="dxa"/>
          </w:tcPr>
          <w:p w14:paraId="174989B2" w14:textId="77777777" w:rsidR="00BE3AED" w:rsidRPr="00BB3171" w:rsidRDefault="00BE3AED" w:rsidP="00482D01">
            <w:pPr>
              <w:rPr>
                <w:rFonts w:ascii="Arial" w:hAnsi="Arial" w:cs="Arial"/>
                <w:sz w:val="22"/>
                <w:szCs w:val="22"/>
              </w:rPr>
            </w:pPr>
            <w:r w:rsidRPr="00BB3171">
              <w:rPr>
                <w:rFonts w:ascii="Arial" w:hAnsi="Arial" w:cs="Arial"/>
                <w:b/>
                <w:bCs/>
                <w:color w:val="FF0000"/>
                <w:sz w:val="22"/>
                <w:szCs w:val="22"/>
              </w:rPr>
              <w:t>SC</w:t>
            </w:r>
          </w:p>
          <w:p w14:paraId="7B3421EA" w14:textId="77777777" w:rsidR="00BE3AED" w:rsidRPr="00BB3171" w:rsidRDefault="00BE3AED" w:rsidP="00482D01">
            <w:pPr>
              <w:rPr>
                <w:rFonts w:ascii="Arial" w:hAnsi="Arial" w:cs="Arial"/>
                <w:sz w:val="22"/>
                <w:szCs w:val="22"/>
              </w:rPr>
            </w:pPr>
            <w:r w:rsidRPr="00BB3171">
              <w:rPr>
                <w:rFonts w:ascii="Arial" w:hAnsi="Arial" w:cs="Arial"/>
                <w:sz w:val="22"/>
                <w:szCs w:val="22"/>
              </w:rPr>
              <w:t xml:space="preserve">Do financial institutions that offer sustainable products always proactively influence the sustainability behavior of the invested companies (e.g., by participating in the annual shareholders’ meeting)? </w:t>
            </w:r>
          </w:p>
          <w:p w14:paraId="1A060D50" w14:textId="77777777" w:rsidR="00BE3AED" w:rsidRPr="00BB3171" w:rsidRDefault="00BE3AED" w:rsidP="00482D01">
            <w:pPr>
              <w:rPr>
                <w:rFonts w:ascii="Arial" w:hAnsi="Arial" w:cs="Arial"/>
                <w:sz w:val="22"/>
                <w:szCs w:val="22"/>
              </w:rPr>
            </w:pPr>
          </w:p>
          <w:p w14:paraId="753980EA" w14:textId="77777777" w:rsidR="00BE3AED" w:rsidRPr="00BB3171" w:rsidRDefault="00BE3AED" w:rsidP="00BE3AED">
            <w:pPr>
              <w:pStyle w:val="Paragraphedeliste"/>
              <w:numPr>
                <w:ilvl w:val="0"/>
                <w:numId w:val="17"/>
              </w:numPr>
              <w:rPr>
                <w:rFonts w:ascii="Arial" w:hAnsi="Arial" w:cs="Arial"/>
                <w:lang w:val="en-US"/>
              </w:rPr>
            </w:pPr>
            <w:r w:rsidRPr="00BB3171">
              <w:rPr>
                <w:rFonts w:ascii="Arial" w:hAnsi="Arial" w:cs="Arial"/>
                <w:lang w:val="en-US"/>
              </w:rPr>
              <w:t xml:space="preserve">Yes  </w:t>
            </w:r>
          </w:p>
          <w:p w14:paraId="3A137C75" w14:textId="77777777" w:rsidR="00BE3AED" w:rsidRPr="00BB3171" w:rsidRDefault="00BE3AED" w:rsidP="00BE3AED">
            <w:pPr>
              <w:pStyle w:val="Paragraphedeliste"/>
              <w:numPr>
                <w:ilvl w:val="0"/>
                <w:numId w:val="17"/>
              </w:numPr>
              <w:rPr>
                <w:rFonts w:ascii="Arial" w:hAnsi="Arial" w:cs="Arial"/>
                <w:lang w:val="en-US"/>
              </w:rPr>
            </w:pPr>
            <w:r w:rsidRPr="00BB3171">
              <w:rPr>
                <w:rFonts w:ascii="Arial" w:hAnsi="Arial" w:cs="Arial"/>
                <w:lang w:val="en-US"/>
              </w:rPr>
              <w:t xml:space="preserve">No  </w:t>
            </w:r>
          </w:p>
          <w:p w14:paraId="189A5A44" w14:textId="77777777" w:rsidR="00BE3AED" w:rsidRPr="00BB3171" w:rsidRDefault="00BE3AED" w:rsidP="00BE3AED">
            <w:pPr>
              <w:pStyle w:val="Paragraphedeliste"/>
              <w:numPr>
                <w:ilvl w:val="0"/>
                <w:numId w:val="17"/>
              </w:numPr>
              <w:rPr>
                <w:rFonts w:ascii="Arial" w:hAnsi="Arial" w:cs="Arial"/>
                <w:lang w:val="en-US"/>
              </w:rPr>
            </w:pPr>
            <w:r w:rsidRPr="00BB3171">
              <w:rPr>
                <w:rFonts w:ascii="Arial" w:hAnsi="Arial" w:cs="Arial"/>
                <w:lang w:val="en-US"/>
              </w:rPr>
              <w:t>I don’t know</w:t>
            </w:r>
          </w:p>
        </w:tc>
        <w:tc>
          <w:tcPr>
            <w:tcW w:w="651" w:type="dxa"/>
          </w:tcPr>
          <w:p w14:paraId="74859A4C" w14:textId="77777777" w:rsidR="00BE3AED" w:rsidRPr="001469E1" w:rsidRDefault="00BE3AED" w:rsidP="00482D01">
            <w:pPr>
              <w:rPr>
                <w:rFonts w:ascii="Arial" w:hAnsi="Arial" w:cs="Arial"/>
                <w:i/>
                <w:iCs/>
                <w:color w:val="000000" w:themeColor="text1"/>
                <w:highlight w:val="cyan"/>
              </w:rPr>
            </w:pPr>
          </w:p>
        </w:tc>
      </w:tr>
      <w:tr w:rsidR="00BE3AED" w:rsidRPr="001469E1" w14:paraId="06B0A0C8" w14:textId="77777777" w:rsidTr="00482D01">
        <w:tc>
          <w:tcPr>
            <w:tcW w:w="846" w:type="dxa"/>
          </w:tcPr>
          <w:p w14:paraId="160A2D0E" w14:textId="77777777" w:rsidR="00BE3AED" w:rsidRDefault="00BE3AED" w:rsidP="00482D01">
            <w:pPr>
              <w:rPr>
                <w:rFonts w:ascii="Arial" w:hAnsi="Arial" w:cs="Arial"/>
              </w:rPr>
            </w:pPr>
            <w:r>
              <w:rPr>
                <w:rFonts w:ascii="Arial" w:hAnsi="Arial" w:cs="Arial"/>
              </w:rPr>
              <w:t>B.14</w:t>
            </w:r>
          </w:p>
        </w:tc>
        <w:tc>
          <w:tcPr>
            <w:tcW w:w="7513" w:type="dxa"/>
          </w:tcPr>
          <w:p w14:paraId="1F6F3586" w14:textId="77777777" w:rsidR="00BE3AED" w:rsidRPr="00BB3171" w:rsidRDefault="00BE3AED" w:rsidP="00482D01">
            <w:pPr>
              <w:rPr>
                <w:rFonts w:ascii="Arial" w:hAnsi="Arial" w:cs="Arial"/>
                <w:sz w:val="22"/>
                <w:szCs w:val="22"/>
              </w:rPr>
            </w:pPr>
            <w:r w:rsidRPr="00BB3171">
              <w:rPr>
                <w:rFonts w:ascii="Arial" w:hAnsi="Arial" w:cs="Arial"/>
                <w:b/>
                <w:bCs/>
                <w:color w:val="FF0000"/>
                <w:sz w:val="22"/>
                <w:szCs w:val="22"/>
              </w:rPr>
              <w:t>SC</w:t>
            </w:r>
          </w:p>
          <w:p w14:paraId="08651B71" w14:textId="77777777" w:rsidR="00BE3AED" w:rsidRPr="00BB3171" w:rsidRDefault="00BE3AED" w:rsidP="00482D01">
            <w:pPr>
              <w:rPr>
                <w:rFonts w:ascii="Arial" w:hAnsi="Arial" w:cs="Arial"/>
                <w:sz w:val="22"/>
                <w:szCs w:val="22"/>
              </w:rPr>
            </w:pPr>
            <w:r w:rsidRPr="00BB3171">
              <w:rPr>
                <w:rFonts w:ascii="Arial" w:hAnsi="Arial" w:cs="Arial"/>
                <w:sz w:val="22"/>
                <w:szCs w:val="22"/>
              </w:rPr>
              <w:t>Is there a difference for you between “sustainable investing” and “impact investing?”</w:t>
            </w:r>
          </w:p>
          <w:p w14:paraId="29DA75A6" w14:textId="77777777" w:rsidR="00BE3AED" w:rsidRPr="00BB3171" w:rsidRDefault="00BE3AED" w:rsidP="00482D01">
            <w:pPr>
              <w:rPr>
                <w:rFonts w:ascii="Arial" w:hAnsi="Arial" w:cs="Arial"/>
                <w:sz w:val="22"/>
                <w:szCs w:val="22"/>
              </w:rPr>
            </w:pPr>
          </w:p>
          <w:p w14:paraId="3CE0329A" w14:textId="77777777" w:rsidR="00BE3AED" w:rsidRPr="00BB3171" w:rsidRDefault="00BE3AED" w:rsidP="00BE3AED">
            <w:pPr>
              <w:pStyle w:val="Paragraphedeliste"/>
              <w:numPr>
                <w:ilvl w:val="0"/>
                <w:numId w:val="18"/>
              </w:numPr>
              <w:rPr>
                <w:rFonts w:ascii="Arial" w:hAnsi="Arial" w:cs="Arial"/>
                <w:lang w:val="en-US"/>
              </w:rPr>
            </w:pPr>
            <w:r w:rsidRPr="00BB3171">
              <w:rPr>
                <w:rFonts w:ascii="Arial" w:hAnsi="Arial" w:cs="Arial"/>
                <w:lang w:val="en-US"/>
              </w:rPr>
              <w:t xml:space="preserve">Yes </w:t>
            </w:r>
          </w:p>
          <w:p w14:paraId="00021ADC" w14:textId="77777777" w:rsidR="00BE3AED" w:rsidRPr="00BB3171" w:rsidRDefault="00BE3AED" w:rsidP="00BE3AED">
            <w:pPr>
              <w:pStyle w:val="Paragraphedeliste"/>
              <w:numPr>
                <w:ilvl w:val="0"/>
                <w:numId w:val="18"/>
              </w:numPr>
              <w:rPr>
                <w:rFonts w:ascii="Arial" w:hAnsi="Arial" w:cs="Arial"/>
                <w:lang w:val="en-US"/>
              </w:rPr>
            </w:pPr>
            <w:r w:rsidRPr="00BB3171">
              <w:rPr>
                <w:rFonts w:ascii="Arial" w:hAnsi="Arial" w:cs="Arial"/>
                <w:lang w:val="en-US"/>
              </w:rPr>
              <w:t xml:space="preserve">No </w:t>
            </w:r>
          </w:p>
          <w:p w14:paraId="56DF5C99" w14:textId="77777777" w:rsidR="00BE3AED" w:rsidRPr="00BB3171" w:rsidRDefault="00BE3AED" w:rsidP="00BE3AED">
            <w:pPr>
              <w:pStyle w:val="Paragraphedeliste"/>
              <w:numPr>
                <w:ilvl w:val="0"/>
                <w:numId w:val="18"/>
              </w:numPr>
              <w:rPr>
                <w:rFonts w:ascii="Arial" w:hAnsi="Arial" w:cs="Arial"/>
                <w:lang w:val="en-US"/>
              </w:rPr>
            </w:pPr>
            <w:r w:rsidRPr="00BB3171">
              <w:rPr>
                <w:rFonts w:ascii="Arial" w:hAnsi="Arial" w:cs="Arial"/>
              </w:rPr>
              <w:t>I don’t know</w:t>
            </w:r>
          </w:p>
          <w:p w14:paraId="6BCD2663" w14:textId="77777777" w:rsidR="00BB3171" w:rsidRPr="00BB3171" w:rsidRDefault="00BB3171" w:rsidP="00BB3171">
            <w:pPr>
              <w:rPr>
                <w:rFonts w:ascii="Arial" w:hAnsi="Arial" w:cs="Arial"/>
              </w:rPr>
            </w:pPr>
          </w:p>
        </w:tc>
        <w:tc>
          <w:tcPr>
            <w:tcW w:w="651" w:type="dxa"/>
          </w:tcPr>
          <w:p w14:paraId="38469436" w14:textId="77777777" w:rsidR="00BE3AED" w:rsidRPr="001469E1" w:rsidRDefault="00BE3AED" w:rsidP="00482D01">
            <w:pPr>
              <w:rPr>
                <w:rFonts w:ascii="Arial" w:hAnsi="Arial" w:cs="Arial"/>
                <w:i/>
                <w:iCs/>
                <w:color w:val="000000" w:themeColor="text1"/>
                <w:highlight w:val="cyan"/>
              </w:rPr>
            </w:pPr>
          </w:p>
        </w:tc>
      </w:tr>
      <w:tr w:rsidR="006F15F8" w:rsidRPr="001469E1" w14:paraId="1BFF6D63" w14:textId="77777777" w:rsidTr="00482D01">
        <w:tc>
          <w:tcPr>
            <w:tcW w:w="846" w:type="dxa"/>
          </w:tcPr>
          <w:p w14:paraId="63B7007A" w14:textId="0960432A" w:rsidR="006F15F8" w:rsidRDefault="006F15F8" w:rsidP="006F15F8">
            <w:pPr>
              <w:rPr>
                <w:rFonts w:ascii="Arial" w:hAnsi="Arial" w:cs="Arial"/>
              </w:rPr>
            </w:pPr>
            <w:ins w:id="1" w:author="Nicola Koch" w:date="2024-02-27T10:25:00Z">
              <w:r>
                <w:rPr>
                  <w:rFonts w:ascii="Arial" w:hAnsi="Arial" w:cs="Arial"/>
                </w:rPr>
                <w:lastRenderedPageBreak/>
                <w:t>B.15</w:t>
              </w:r>
            </w:ins>
          </w:p>
        </w:tc>
        <w:tc>
          <w:tcPr>
            <w:tcW w:w="7513" w:type="dxa"/>
          </w:tcPr>
          <w:p w14:paraId="4CFD5223" w14:textId="77777777" w:rsidR="006F15F8" w:rsidRPr="007855E9" w:rsidRDefault="006F15F8" w:rsidP="006F15F8">
            <w:pPr>
              <w:rPr>
                <w:ins w:id="2" w:author="Nicola Koch" w:date="2024-02-27T10:25:00Z"/>
                <w:rFonts w:ascii="Arial" w:hAnsi="Arial" w:cs="Arial"/>
                <w:b/>
                <w:bCs/>
                <w:color w:val="FF0000"/>
                <w:sz w:val="22"/>
                <w:szCs w:val="22"/>
              </w:rPr>
            </w:pPr>
            <w:ins w:id="3" w:author="Nicola Koch" w:date="2024-02-27T10:25:00Z">
              <w:r w:rsidRPr="007855E9">
                <w:rPr>
                  <w:rFonts w:ascii="Arial" w:hAnsi="Arial" w:cs="Arial"/>
                  <w:b/>
                  <w:bCs/>
                  <w:color w:val="FF0000"/>
                  <w:sz w:val="22"/>
                  <w:szCs w:val="22"/>
                </w:rPr>
                <w:t>SC</w:t>
              </w:r>
            </w:ins>
          </w:p>
          <w:p w14:paraId="2D44E52E" w14:textId="77777777" w:rsidR="006F15F8" w:rsidRPr="00285E70" w:rsidRDefault="006F15F8" w:rsidP="006F15F8">
            <w:pPr>
              <w:rPr>
                <w:ins w:id="4" w:author="Nicola Koch" w:date="2024-02-27T10:25:00Z"/>
                <w:rFonts w:ascii="Arial" w:hAnsi="Arial" w:cs="Arial"/>
                <w:bCs/>
                <w:sz w:val="22"/>
                <w:szCs w:val="22"/>
              </w:rPr>
            </w:pPr>
            <w:ins w:id="5" w:author="Nicola Koch" w:date="2024-02-27T10:25:00Z">
              <w:r w:rsidRPr="00285E70">
                <w:rPr>
                  <w:rFonts w:ascii="Arial" w:hAnsi="Arial" w:cs="Arial"/>
                  <w:bCs/>
                  <w:sz w:val="22"/>
                  <w:szCs w:val="22"/>
                </w:rPr>
                <w:t>Which of the following labels or certificates characterizes a financial product as sustainable in terms of environmental, social and governance criteria (ESG criteria)?</w:t>
              </w:r>
            </w:ins>
          </w:p>
          <w:p w14:paraId="4718CEBB" w14:textId="77777777" w:rsidR="006F15F8" w:rsidRPr="00285E70" w:rsidRDefault="006F15F8" w:rsidP="006F15F8">
            <w:pPr>
              <w:rPr>
                <w:ins w:id="6" w:author="Nicola Koch" w:date="2024-02-27T10:25:00Z"/>
                <w:rFonts w:ascii="Arial" w:hAnsi="Arial" w:cs="Arial"/>
                <w:bCs/>
                <w:sz w:val="22"/>
                <w:szCs w:val="22"/>
              </w:rPr>
            </w:pPr>
          </w:p>
          <w:p w14:paraId="1DBFBE8B" w14:textId="77777777" w:rsidR="006F15F8" w:rsidRPr="00285E70" w:rsidRDefault="006F15F8" w:rsidP="006F15F8">
            <w:pPr>
              <w:pStyle w:val="Paragraphedeliste"/>
              <w:numPr>
                <w:ilvl w:val="0"/>
                <w:numId w:val="50"/>
              </w:numPr>
              <w:rPr>
                <w:ins w:id="7" w:author="Nicola Koch" w:date="2024-02-27T10:25:00Z"/>
                <w:rFonts w:ascii="Arial" w:hAnsi="Arial" w:cs="Arial"/>
                <w:bCs/>
              </w:rPr>
            </w:pPr>
            <w:ins w:id="8" w:author="Nicola Koch" w:date="2024-02-27T10:25:00Z">
              <w:r w:rsidRPr="00285E70">
                <w:rPr>
                  <w:rFonts w:ascii="Arial" w:hAnsi="Arial" w:cs="Arial"/>
                  <w:bCs/>
                </w:rPr>
                <w:t>ISO 9001 certificate</w:t>
              </w:r>
            </w:ins>
          </w:p>
          <w:p w14:paraId="5FFD8F78" w14:textId="77777777" w:rsidR="006F15F8" w:rsidRPr="00285E70" w:rsidRDefault="006F15F8" w:rsidP="006F15F8">
            <w:pPr>
              <w:pStyle w:val="Paragraphedeliste"/>
              <w:numPr>
                <w:ilvl w:val="0"/>
                <w:numId w:val="50"/>
              </w:numPr>
              <w:rPr>
                <w:ins w:id="9" w:author="Nicola Koch" w:date="2024-02-27T10:25:00Z"/>
                <w:rFonts w:ascii="Arial" w:hAnsi="Arial" w:cs="Arial"/>
                <w:bCs/>
              </w:rPr>
            </w:pPr>
            <w:ins w:id="10" w:author="Nicola Koch" w:date="2024-02-27T10:25:00Z">
              <w:r>
                <w:rPr>
                  <w:rFonts w:ascii="Arial" w:hAnsi="Arial" w:cs="Arial"/>
                  <w:bCs/>
                  <w:lang/>
                </w:rPr>
                <w:t>ISR</w:t>
              </w:r>
              <w:r w:rsidRPr="00285E70">
                <w:rPr>
                  <w:rFonts w:ascii="Arial" w:hAnsi="Arial" w:cs="Arial"/>
                  <w:bCs/>
                </w:rPr>
                <w:t xml:space="preserve"> label</w:t>
              </w:r>
            </w:ins>
          </w:p>
          <w:p w14:paraId="1D75D88B" w14:textId="77777777" w:rsidR="006F15F8" w:rsidRPr="00285E70" w:rsidRDefault="006F15F8" w:rsidP="006F15F8">
            <w:pPr>
              <w:pStyle w:val="Paragraphedeliste"/>
              <w:numPr>
                <w:ilvl w:val="0"/>
                <w:numId w:val="50"/>
              </w:numPr>
              <w:rPr>
                <w:ins w:id="11" w:author="Nicola Koch" w:date="2024-02-27T10:25:00Z"/>
                <w:rFonts w:ascii="Arial" w:hAnsi="Arial" w:cs="Arial"/>
                <w:bCs/>
              </w:rPr>
            </w:pPr>
            <w:ins w:id="12" w:author="Nicola Koch" w:date="2024-02-27T10:25:00Z">
              <w:r w:rsidRPr="00285E70">
                <w:rPr>
                  <w:rFonts w:ascii="Arial" w:hAnsi="Arial" w:cs="Arial"/>
                  <w:bCs/>
                </w:rPr>
                <w:t>European organic label</w:t>
              </w:r>
            </w:ins>
          </w:p>
          <w:p w14:paraId="4D012031" w14:textId="77777777" w:rsidR="006F15F8" w:rsidRPr="00285E70" w:rsidRDefault="006F15F8" w:rsidP="006F15F8">
            <w:pPr>
              <w:pStyle w:val="Paragraphedeliste"/>
              <w:numPr>
                <w:ilvl w:val="0"/>
                <w:numId w:val="50"/>
              </w:numPr>
              <w:rPr>
                <w:ins w:id="13" w:author="Nicola Koch" w:date="2024-02-27T10:25:00Z"/>
                <w:rFonts w:ascii="Arial" w:hAnsi="Arial" w:cs="Arial"/>
                <w:bCs/>
              </w:rPr>
            </w:pPr>
            <w:ins w:id="14" w:author="Nicola Koch" w:date="2024-02-27T10:25:00Z">
              <w:r w:rsidRPr="00285E70">
                <w:rPr>
                  <w:rFonts w:ascii="Arial" w:hAnsi="Arial" w:cs="Arial"/>
                  <w:bCs/>
                </w:rPr>
                <w:t>FSC certificate</w:t>
              </w:r>
              <w:r w:rsidRPr="00285E70">
                <w:rPr>
                  <w:rFonts w:ascii="Arial" w:hAnsi="Arial" w:cs="Arial"/>
                  <w:lang w:val="en-US"/>
                </w:rPr>
                <w:t xml:space="preserve"> </w:t>
              </w:r>
            </w:ins>
          </w:p>
          <w:p w14:paraId="7E9A35DD" w14:textId="3F3CCD85" w:rsidR="006F15F8" w:rsidRPr="00BB3171" w:rsidRDefault="006F15F8" w:rsidP="006F15F8">
            <w:pPr>
              <w:rPr>
                <w:rFonts w:ascii="Arial" w:hAnsi="Arial" w:cs="Arial"/>
                <w:b/>
                <w:bCs/>
                <w:color w:val="FF0000"/>
                <w:sz w:val="22"/>
                <w:szCs w:val="22"/>
              </w:rPr>
            </w:pPr>
            <w:ins w:id="15" w:author="Nicola Koch" w:date="2024-02-27T10:25:00Z">
              <w:r w:rsidRPr="00285E70">
                <w:rPr>
                  <w:rFonts w:ascii="Arial" w:hAnsi="Arial" w:cs="Arial"/>
                </w:rPr>
                <w:t>I don’t know</w:t>
              </w:r>
            </w:ins>
          </w:p>
        </w:tc>
        <w:tc>
          <w:tcPr>
            <w:tcW w:w="651" w:type="dxa"/>
          </w:tcPr>
          <w:p w14:paraId="7D114E8D" w14:textId="77777777" w:rsidR="006F15F8" w:rsidRPr="001469E1" w:rsidRDefault="006F15F8" w:rsidP="006F15F8">
            <w:pPr>
              <w:rPr>
                <w:rFonts w:ascii="Arial" w:hAnsi="Arial" w:cs="Arial"/>
                <w:i/>
                <w:iCs/>
                <w:color w:val="000000" w:themeColor="text1"/>
                <w:highlight w:val="cyan"/>
              </w:rPr>
            </w:pPr>
          </w:p>
        </w:tc>
      </w:tr>
      <w:tr w:rsidR="006F15F8" w:rsidRPr="001469E1" w14:paraId="2C2D3E85" w14:textId="77777777" w:rsidTr="00482D01">
        <w:tc>
          <w:tcPr>
            <w:tcW w:w="846" w:type="dxa"/>
          </w:tcPr>
          <w:p w14:paraId="311433AD" w14:textId="1AA5395E" w:rsidR="006F15F8" w:rsidRDefault="006F15F8" w:rsidP="006F15F8">
            <w:pPr>
              <w:rPr>
                <w:rFonts w:ascii="Arial" w:hAnsi="Arial" w:cs="Arial"/>
              </w:rPr>
            </w:pPr>
            <w:ins w:id="16" w:author="Nicola Koch" w:date="2024-02-27T10:25:00Z">
              <w:r>
                <w:rPr>
                  <w:rFonts w:ascii="Arial" w:hAnsi="Arial" w:cs="Arial"/>
                </w:rPr>
                <w:t>B.16</w:t>
              </w:r>
            </w:ins>
          </w:p>
        </w:tc>
        <w:tc>
          <w:tcPr>
            <w:tcW w:w="7513" w:type="dxa"/>
          </w:tcPr>
          <w:p w14:paraId="4F967AA7" w14:textId="77777777" w:rsidR="006F15F8" w:rsidRPr="007855E9" w:rsidRDefault="006F15F8" w:rsidP="006F15F8">
            <w:pPr>
              <w:rPr>
                <w:ins w:id="17" w:author="Nicola Koch" w:date="2024-02-27T10:25:00Z"/>
                <w:rFonts w:ascii="Arial" w:hAnsi="Arial" w:cs="Arial"/>
                <w:b/>
                <w:bCs/>
                <w:color w:val="FF0000"/>
                <w:sz w:val="22"/>
                <w:szCs w:val="22"/>
              </w:rPr>
            </w:pPr>
            <w:ins w:id="18" w:author="Nicola Koch" w:date="2024-02-27T10:25:00Z">
              <w:r w:rsidRPr="007855E9">
                <w:rPr>
                  <w:rFonts w:ascii="Arial" w:hAnsi="Arial" w:cs="Arial"/>
                  <w:b/>
                  <w:bCs/>
                  <w:color w:val="FF0000"/>
                  <w:sz w:val="22"/>
                  <w:szCs w:val="22"/>
                </w:rPr>
                <w:t>SC</w:t>
              </w:r>
            </w:ins>
          </w:p>
          <w:p w14:paraId="5AEC38A6" w14:textId="77777777" w:rsidR="006F15F8" w:rsidRPr="00285E70" w:rsidRDefault="006F15F8" w:rsidP="006F15F8">
            <w:pPr>
              <w:rPr>
                <w:ins w:id="19" w:author="Nicola Koch" w:date="2024-02-27T10:25:00Z"/>
                <w:rFonts w:ascii="Arial" w:hAnsi="Arial" w:cs="Arial"/>
                <w:bCs/>
                <w:sz w:val="22"/>
                <w:szCs w:val="22"/>
              </w:rPr>
            </w:pPr>
            <w:ins w:id="20" w:author="Nicola Koch" w:date="2024-02-27T10:25:00Z">
              <w:r w:rsidRPr="00285E70">
                <w:rPr>
                  <w:rFonts w:ascii="Arial" w:hAnsi="Arial" w:cs="Arial"/>
                  <w:bCs/>
                  <w:sz w:val="22"/>
                  <w:szCs w:val="22"/>
                </w:rPr>
                <w:t>How does an investment in a sustainable equity fund that focuses specifically on companies with a low carbon footprint contribute to the reduction of global CO2 emissions?</w:t>
              </w:r>
            </w:ins>
          </w:p>
          <w:p w14:paraId="33462C4B" w14:textId="77777777" w:rsidR="006F15F8" w:rsidRPr="00285E70" w:rsidRDefault="006F15F8" w:rsidP="006F15F8">
            <w:pPr>
              <w:rPr>
                <w:ins w:id="21" w:author="Nicola Koch" w:date="2024-02-27T10:25:00Z"/>
                <w:rFonts w:ascii="Arial" w:hAnsi="Arial" w:cs="Arial"/>
                <w:bCs/>
                <w:sz w:val="22"/>
                <w:szCs w:val="22"/>
              </w:rPr>
            </w:pPr>
          </w:p>
          <w:p w14:paraId="261E19FB" w14:textId="77777777" w:rsidR="006F15F8" w:rsidRPr="005F2D65" w:rsidRDefault="006F15F8" w:rsidP="006F15F8">
            <w:pPr>
              <w:pStyle w:val="Paragraphedeliste"/>
              <w:numPr>
                <w:ilvl w:val="0"/>
                <w:numId w:val="51"/>
              </w:numPr>
              <w:rPr>
                <w:ins w:id="22" w:author="Nicola Koch" w:date="2024-02-27T10:25:00Z"/>
                <w:rFonts w:ascii="Arial" w:hAnsi="Arial" w:cs="Arial"/>
                <w:bCs/>
                <w:lang w:val="en-GB"/>
              </w:rPr>
            </w:pPr>
            <w:ins w:id="23" w:author="Nicola Koch" w:date="2024-02-27T10:25:00Z">
              <w:r w:rsidRPr="005F2D65">
                <w:rPr>
                  <w:rFonts w:ascii="Arial" w:hAnsi="Arial" w:cs="Arial"/>
                  <w:bCs/>
                  <w:lang w:val="en-GB"/>
                </w:rPr>
                <w:t>Directly, by reducing the carbon footprint of the invested companies immediately.</w:t>
              </w:r>
            </w:ins>
          </w:p>
          <w:p w14:paraId="6BD778C4" w14:textId="77777777" w:rsidR="006F15F8" w:rsidRPr="005F2D65" w:rsidRDefault="006F15F8" w:rsidP="006F15F8">
            <w:pPr>
              <w:pStyle w:val="Paragraphedeliste"/>
              <w:numPr>
                <w:ilvl w:val="0"/>
                <w:numId w:val="51"/>
              </w:numPr>
              <w:rPr>
                <w:ins w:id="24" w:author="Nicola Koch" w:date="2024-02-27T10:25:00Z"/>
                <w:rFonts w:ascii="Arial" w:hAnsi="Arial" w:cs="Arial"/>
                <w:bCs/>
                <w:lang w:val="en-GB"/>
              </w:rPr>
            </w:pPr>
            <w:ins w:id="25" w:author="Nicola Koch" w:date="2024-02-27T10:25:00Z">
              <w:r w:rsidRPr="005F2D65">
                <w:rPr>
                  <w:rFonts w:ascii="Arial" w:hAnsi="Arial" w:cs="Arial"/>
                  <w:bCs/>
                  <w:lang w:val="en-GB"/>
                </w:rPr>
                <w:t>Directly, by providing financial resources to companies that promote sustainable practices</w:t>
              </w:r>
            </w:ins>
          </w:p>
          <w:p w14:paraId="4440D517" w14:textId="77777777" w:rsidR="006F15F8" w:rsidRPr="005F2D65" w:rsidRDefault="006F15F8" w:rsidP="006F15F8">
            <w:pPr>
              <w:pStyle w:val="Paragraphedeliste"/>
              <w:numPr>
                <w:ilvl w:val="0"/>
                <w:numId w:val="51"/>
              </w:numPr>
              <w:rPr>
                <w:ins w:id="26" w:author="Nicola Koch" w:date="2024-02-27T10:25:00Z"/>
                <w:rFonts w:ascii="Arial" w:hAnsi="Arial" w:cs="Arial"/>
                <w:bCs/>
                <w:lang w:val="en-GB"/>
              </w:rPr>
            </w:pPr>
            <w:ins w:id="27" w:author="Nicola Koch" w:date="2024-02-27T10:25:00Z">
              <w:r w:rsidRPr="005F2D65">
                <w:rPr>
                  <w:rFonts w:ascii="Arial" w:hAnsi="Arial" w:cs="Arial"/>
                  <w:bCs/>
                  <w:lang w:val="en-GB"/>
                </w:rPr>
                <w:t xml:space="preserve">Indirectly, by sending a signal to the market that investors value a low carbon footprint, which could motivate companies to improve their carbon footprint. </w:t>
              </w:r>
            </w:ins>
          </w:p>
          <w:p w14:paraId="063B9DC3" w14:textId="77777777" w:rsidR="006F15F8" w:rsidRPr="005F2D65" w:rsidRDefault="006F15F8" w:rsidP="006F15F8">
            <w:pPr>
              <w:pStyle w:val="Paragraphedeliste"/>
              <w:numPr>
                <w:ilvl w:val="0"/>
                <w:numId w:val="51"/>
              </w:numPr>
              <w:rPr>
                <w:ins w:id="28" w:author="Nicola Koch" w:date="2024-02-27T10:25:00Z"/>
                <w:rFonts w:ascii="Arial" w:hAnsi="Arial" w:cs="Arial"/>
                <w:bCs/>
                <w:lang w:val="en-GB"/>
              </w:rPr>
            </w:pPr>
            <w:ins w:id="29" w:author="Nicola Koch" w:date="2024-02-27T10:25:00Z">
              <w:r w:rsidRPr="005F2D65">
                <w:rPr>
                  <w:rFonts w:ascii="Arial" w:hAnsi="Arial" w:cs="Arial"/>
                  <w:bCs/>
                  <w:lang w:val="en-GB"/>
                </w:rPr>
                <w:t>Depending on whether the equity fund has an active or passive management strategy.</w:t>
              </w:r>
            </w:ins>
          </w:p>
          <w:p w14:paraId="3820037A" w14:textId="77777777" w:rsidR="006F15F8" w:rsidRPr="00285E70" w:rsidRDefault="006F15F8" w:rsidP="006F15F8">
            <w:pPr>
              <w:pStyle w:val="Paragraphedeliste"/>
              <w:numPr>
                <w:ilvl w:val="0"/>
                <w:numId w:val="51"/>
              </w:numPr>
              <w:rPr>
                <w:ins w:id="30" w:author="Nicola Koch" w:date="2024-02-27T10:25:00Z"/>
                <w:rFonts w:ascii="Arial" w:hAnsi="Arial" w:cs="Arial"/>
                <w:bCs/>
              </w:rPr>
            </w:pPr>
            <w:ins w:id="31" w:author="Nicola Koch" w:date="2024-02-27T10:25:00Z">
              <w:r w:rsidRPr="00285E70">
                <w:rPr>
                  <w:rFonts w:ascii="Arial" w:hAnsi="Arial" w:cs="Arial"/>
                  <w:lang w:val="en-US"/>
                </w:rPr>
                <w:t>I don’t know</w:t>
              </w:r>
            </w:ins>
          </w:p>
          <w:p w14:paraId="6F0F3CFA" w14:textId="77777777" w:rsidR="006F15F8" w:rsidRPr="00BB3171" w:rsidRDefault="006F15F8" w:rsidP="006F15F8">
            <w:pPr>
              <w:rPr>
                <w:rFonts w:ascii="Arial" w:hAnsi="Arial" w:cs="Arial"/>
                <w:b/>
                <w:bCs/>
                <w:color w:val="FF0000"/>
                <w:sz w:val="22"/>
                <w:szCs w:val="22"/>
              </w:rPr>
            </w:pPr>
          </w:p>
        </w:tc>
        <w:tc>
          <w:tcPr>
            <w:tcW w:w="651" w:type="dxa"/>
          </w:tcPr>
          <w:p w14:paraId="36A32773" w14:textId="77777777" w:rsidR="006F15F8" w:rsidRPr="001469E1" w:rsidRDefault="006F15F8" w:rsidP="006F15F8">
            <w:pPr>
              <w:rPr>
                <w:rFonts w:ascii="Arial" w:hAnsi="Arial" w:cs="Arial"/>
                <w:i/>
                <w:iCs/>
                <w:color w:val="000000" w:themeColor="text1"/>
                <w:highlight w:val="cyan"/>
              </w:rPr>
            </w:pPr>
          </w:p>
        </w:tc>
      </w:tr>
      <w:tr w:rsidR="006F15F8" w:rsidRPr="001469E1" w14:paraId="5F6E135B" w14:textId="77777777" w:rsidTr="00482D01">
        <w:tc>
          <w:tcPr>
            <w:tcW w:w="846" w:type="dxa"/>
          </w:tcPr>
          <w:p w14:paraId="5EC442B1" w14:textId="3F323DA8" w:rsidR="006F15F8" w:rsidRDefault="006F15F8" w:rsidP="006F15F8">
            <w:pPr>
              <w:rPr>
                <w:rFonts w:ascii="Arial" w:hAnsi="Arial" w:cs="Arial"/>
              </w:rPr>
            </w:pPr>
            <w:ins w:id="32" w:author="Nicola Koch" w:date="2024-02-27T10:25:00Z">
              <w:r>
                <w:rPr>
                  <w:rFonts w:ascii="Arial" w:hAnsi="Arial" w:cs="Arial"/>
                </w:rPr>
                <w:t>B.17</w:t>
              </w:r>
            </w:ins>
          </w:p>
        </w:tc>
        <w:tc>
          <w:tcPr>
            <w:tcW w:w="7513" w:type="dxa"/>
          </w:tcPr>
          <w:p w14:paraId="057423D0" w14:textId="77777777" w:rsidR="006F15F8" w:rsidRPr="007855E9" w:rsidRDefault="006F15F8" w:rsidP="006F15F8">
            <w:pPr>
              <w:rPr>
                <w:ins w:id="33" w:author="Nicola Koch" w:date="2024-02-27T10:25:00Z"/>
                <w:rFonts w:ascii="Arial" w:hAnsi="Arial" w:cs="Arial"/>
                <w:b/>
                <w:bCs/>
                <w:color w:val="FF0000"/>
                <w:sz w:val="22"/>
                <w:szCs w:val="22"/>
              </w:rPr>
            </w:pPr>
            <w:ins w:id="34" w:author="Nicola Koch" w:date="2024-02-27T10:25:00Z">
              <w:r w:rsidRPr="007855E9">
                <w:rPr>
                  <w:rFonts w:ascii="Arial" w:hAnsi="Arial" w:cs="Arial"/>
                  <w:b/>
                  <w:bCs/>
                  <w:color w:val="FF0000"/>
                  <w:sz w:val="22"/>
                  <w:szCs w:val="22"/>
                </w:rPr>
                <w:t>SC</w:t>
              </w:r>
            </w:ins>
          </w:p>
          <w:p w14:paraId="538E8481" w14:textId="77777777" w:rsidR="006F15F8" w:rsidRDefault="006F15F8" w:rsidP="006F15F8">
            <w:pPr>
              <w:rPr>
                <w:ins w:id="35" w:author="Nicola Koch" w:date="2024-02-27T10:25:00Z"/>
                <w:rFonts w:ascii="Arial" w:hAnsi="Arial" w:cs="Arial"/>
                <w:bCs/>
                <w:sz w:val="22"/>
                <w:szCs w:val="22"/>
              </w:rPr>
            </w:pPr>
            <w:ins w:id="36" w:author="Nicola Koch" w:date="2024-02-27T10:25:00Z">
              <w:r>
                <w:rPr>
                  <w:rFonts w:ascii="Arial" w:hAnsi="Arial" w:cs="Arial"/>
                  <w:bCs/>
                  <w:sz w:val="22"/>
                  <w:szCs w:val="22"/>
                </w:rPr>
                <w:t>What is “</w:t>
              </w:r>
              <w:r w:rsidRPr="00614F49">
                <w:rPr>
                  <w:rFonts w:ascii="Arial" w:hAnsi="Arial" w:cs="Arial"/>
                  <w:bCs/>
                  <w:sz w:val="22"/>
                  <w:szCs w:val="22"/>
                </w:rPr>
                <w:t>greenwashing" in the context of sustainable investments?</w:t>
              </w:r>
            </w:ins>
          </w:p>
          <w:p w14:paraId="1D7E2D92" w14:textId="77777777" w:rsidR="006F15F8" w:rsidRDefault="006F15F8" w:rsidP="006F15F8">
            <w:pPr>
              <w:rPr>
                <w:ins w:id="37" w:author="Nicola Koch" w:date="2024-02-27T10:25:00Z"/>
                <w:rFonts w:ascii="Arial" w:hAnsi="Arial" w:cs="Arial"/>
                <w:bCs/>
                <w:sz w:val="22"/>
                <w:szCs w:val="22"/>
              </w:rPr>
            </w:pPr>
          </w:p>
          <w:p w14:paraId="0CA6F250" w14:textId="77777777" w:rsidR="006F15F8" w:rsidRPr="005F2D65" w:rsidRDefault="006F15F8" w:rsidP="006F15F8">
            <w:pPr>
              <w:pStyle w:val="Paragraphedeliste"/>
              <w:numPr>
                <w:ilvl w:val="0"/>
                <w:numId w:val="52"/>
              </w:numPr>
              <w:rPr>
                <w:ins w:id="38" w:author="Nicola Koch" w:date="2024-02-27T10:25:00Z"/>
                <w:rFonts w:ascii="Arial" w:hAnsi="Arial" w:cs="Arial"/>
                <w:bCs/>
                <w:lang w:val="en-GB"/>
              </w:rPr>
            </w:pPr>
            <w:ins w:id="39" w:author="Nicola Koch" w:date="2024-02-27T10:25:00Z">
              <w:r w:rsidRPr="005F2D65">
                <w:rPr>
                  <w:rFonts w:ascii="Arial" w:hAnsi="Arial" w:cs="Arial"/>
                  <w:bCs/>
                  <w:lang w:val="en-GB"/>
                </w:rPr>
                <w:t>Investing in green technologies to generate high returns.</w:t>
              </w:r>
            </w:ins>
          </w:p>
          <w:p w14:paraId="7BAAAA58" w14:textId="77777777" w:rsidR="006F15F8" w:rsidRPr="005F2D65" w:rsidRDefault="006F15F8" w:rsidP="006F15F8">
            <w:pPr>
              <w:pStyle w:val="Paragraphedeliste"/>
              <w:numPr>
                <w:ilvl w:val="0"/>
                <w:numId w:val="52"/>
              </w:numPr>
              <w:rPr>
                <w:ins w:id="40" w:author="Nicola Koch" w:date="2024-02-27T10:25:00Z"/>
                <w:rFonts w:ascii="Arial" w:hAnsi="Arial" w:cs="Arial"/>
                <w:bCs/>
                <w:lang w:val="en-GB"/>
              </w:rPr>
            </w:pPr>
            <w:ins w:id="41" w:author="Nicola Koch" w:date="2024-02-27T10:25:00Z">
              <w:r w:rsidRPr="005F2D65">
                <w:rPr>
                  <w:rFonts w:ascii="Arial" w:hAnsi="Arial" w:cs="Arial"/>
                  <w:bCs/>
                  <w:lang w:val="en-GB"/>
                </w:rPr>
                <w:t>Using marketing strategies to present an investment as more sustainable/environmentally friendly that it really is.</w:t>
              </w:r>
            </w:ins>
          </w:p>
          <w:p w14:paraId="5D55F684" w14:textId="77777777" w:rsidR="006F15F8" w:rsidRPr="005F2D65" w:rsidRDefault="006F15F8" w:rsidP="006F15F8">
            <w:pPr>
              <w:pStyle w:val="Paragraphedeliste"/>
              <w:numPr>
                <w:ilvl w:val="0"/>
                <w:numId w:val="52"/>
              </w:numPr>
              <w:rPr>
                <w:ins w:id="42" w:author="Nicola Koch" w:date="2024-02-27T10:25:00Z"/>
                <w:rFonts w:ascii="Arial" w:hAnsi="Arial" w:cs="Arial"/>
                <w:bCs/>
                <w:lang w:val="en-GB"/>
              </w:rPr>
            </w:pPr>
            <w:ins w:id="43" w:author="Nicola Koch" w:date="2024-02-27T10:25:00Z">
              <w:r w:rsidRPr="005F2D65">
                <w:rPr>
                  <w:rFonts w:ascii="Arial" w:hAnsi="Arial" w:cs="Arial"/>
                  <w:bCs/>
                  <w:lang w:val="en-GB"/>
                </w:rPr>
                <w:t>Cleaning investment portfolios of environmentally harmful shares.</w:t>
              </w:r>
            </w:ins>
          </w:p>
          <w:p w14:paraId="45DF0C3B" w14:textId="77777777" w:rsidR="006F15F8" w:rsidRPr="005F2D65" w:rsidRDefault="006F15F8" w:rsidP="006F15F8">
            <w:pPr>
              <w:pStyle w:val="Paragraphedeliste"/>
              <w:numPr>
                <w:ilvl w:val="0"/>
                <w:numId w:val="52"/>
              </w:numPr>
              <w:rPr>
                <w:ins w:id="44" w:author="Nicola Koch" w:date="2024-02-27T10:25:00Z"/>
                <w:rFonts w:ascii="Arial" w:hAnsi="Arial" w:cs="Arial"/>
                <w:bCs/>
                <w:lang w:val="en-GB"/>
              </w:rPr>
            </w:pPr>
            <w:ins w:id="45" w:author="Nicola Koch" w:date="2024-02-27T10:25:00Z">
              <w:r w:rsidRPr="005F2D65">
                <w:rPr>
                  <w:rFonts w:ascii="Arial" w:hAnsi="Arial" w:cs="Arial"/>
                  <w:bCs/>
                  <w:lang w:val="en-GB"/>
                </w:rPr>
                <w:t>The focus of a mutual fund on sustainable agriculture</w:t>
              </w:r>
            </w:ins>
          </w:p>
          <w:p w14:paraId="18E50AF4" w14:textId="77777777" w:rsidR="006F15F8" w:rsidRPr="00285E70" w:rsidRDefault="006F15F8" w:rsidP="006F15F8">
            <w:pPr>
              <w:pStyle w:val="Paragraphedeliste"/>
              <w:numPr>
                <w:ilvl w:val="0"/>
                <w:numId w:val="52"/>
              </w:numPr>
              <w:rPr>
                <w:ins w:id="46" w:author="Nicola Koch" w:date="2024-02-27T10:25:00Z"/>
                <w:rFonts w:ascii="Arial" w:hAnsi="Arial" w:cs="Arial"/>
                <w:bCs/>
              </w:rPr>
            </w:pPr>
            <w:ins w:id="47" w:author="Nicola Koch" w:date="2024-02-27T10:25:00Z">
              <w:r w:rsidRPr="00285E70">
                <w:rPr>
                  <w:rFonts w:ascii="Arial" w:hAnsi="Arial" w:cs="Arial"/>
                  <w:lang w:val="en-US"/>
                </w:rPr>
                <w:t>I don’t know</w:t>
              </w:r>
            </w:ins>
          </w:p>
          <w:p w14:paraId="2A3F59FE" w14:textId="77777777" w:rsidR="006F15F8" w:rsidRPr="00BB3171" w:rsidRDefault="006F15F8" w:rsidP="006F15F8">
            <w:pPr>
              <w:rPr>
                <w:rFonts w:ascii="Arial" w:hAnsi="Arial" w:cs="Arial"/>
                <w:b/>
                <w:bCs/>
                <w:color w:val="FF0000"/>
                <w:sz w:val="22"/>
                <w:szCs w:val="22"/>
              </w:rPr>
            </w:pPr>
          </w:p>
        </w:tc>
        <w:tc>
          <w:tcPr>
            <w:tcW w:w="651" w:type="dxa"/>
          </w:tcPr>
          <w:p w14:paraId="5B6C2902" w14:textId="77777777" w:rsidR="006F15F8" w:rsidRPr="001469E1" w:rsidRDefault="006F15F8" w:rsidP="006F15F8">
            <w:pPr>
              <w:rPr>
                <w:rFonts w:ascii="Arial" w:hAnsi="Arial" w:cs="Arial"/>
                <w:i/>
                <w:iCs/>
                <w:color w:val="000000" w:themeColor="text1"/>
                <w:highlight w:val="cyan"/>
              </w:rPr>
            </w:pPr>
          </w:p>
        </w:tc>
      </w:tr>
      <w:tr w:rsidR="006F15F8" w:rsidRPr="001469E1" w14:paraId="53CA9574" w14:textId="77777777" w:rsidTr="00482D01">
        <w:tc>
          <w:tcPr>
            <w:tcW w:w="846" w:type="dxa"/>
          </w:tcPr>
          <w:p w14:paraId="1CE97DE6" w14:textId="25E1EC1D" w:rsidR="006F15F8" w:rsidRDefault="006F15F8" w:rsidP="006F15F8">
            <w:pPr>
              <w:rPr>
                <w:rFonts w:ascii="Arial" w:hAnsi="Arial" w:cs="Arial"/>
              </w:rPr>
            </w:pPr>
            <w:ins w:id="48" w:author="Nicola Koch" w:date="2024-02-27T10:25:00Z">
              <w:r>
                <w:rPr>
                  <w:rFonts w:ascii="Arial" w:hAnsi="Arial" w:cs="Arial"/>
                </w:rPr>
                <w:t>B.18</w:t>
              </w:r>
            </w:ins>
          </w:p>
        </w:tc>
        <w:tc>
          <w:tcPr>
            <w:tcW w:w="7513" w:type="dxa"/>
          </w:tcPr>
          <w:p w14:paraId="672BD439" w14:textId="77777777" w:rsidR="006F15F8" w:rsidRPr="007855E9" w:rsidRDefault="006F15F8" w:rsidP="006F15F8">
            <w:pPr>
              <w:rPr>
                <w:ins w:id="49" w:author="Nicola Koch" w:date="2024-02-27T10:25:00Z"/>
                <w:rFonts w:ascii="Arial" w:hAnsi="Arial" w:cs="Arial"/>
                <w:b/>
                <w:bCs/>
                <w:color w:val="FF0000"/>
                <w:sz w:val="22"/>
                <w:szCs w:val="22"/>
              </w:rPr>
            </w:pPr>
            <w:ins w:id="50" w:author="Nicola Koch" w:date="2024-02-27T10:25:00Z">
              <w:r w:rsidRPr="007855E9">
                <w:rPr>
                  <w:rFonts w:ascii="Arial" w:hAnsi="Arial" w:cs="Arial"/>
                  <w:b/>
                  <w:bCs/>
                  <w:color w:val="FF0000"/>
                  <w:sz w:val="22"/>
                  <w:szCs w:val="22"/>
                </w:rPr>
                <w:t>SC</w:t>
              </w:r>
            </w:ins>
          </w:p>
          <w:p w14:paraId="177977AF" w14:textId="77777777" w:rsidR="006F15F8" w:rsidRDefault="006F15F8" w:rsidP="006F15F8">
            <w:pPr>
              <w:rPr>
                <w:ins w:id="51" w:author="Nicola Koch" w:date="2024-02-27T10:25:00Z"/>
                <w:rFonts w:ascii="Arial" w:hAnsi="Arial" w:cs="Arial"/>
                <w:bCs/>
                <w:sz w:val="22"/>
                <w:szCs w:val="22"/>
              </w:rPr>
            </w:pPr>
            <w:ins w:id="52" w:author="Nicola Koch" w:date="2024-02-27T10:25:00Z">
              <w:r w:rsidRPr="00614F49">
                <w:rPr>
                  <w:rFonts w:ascii="Arial" w:hAnsi="Arial" w:cs="Arial"/>
                  <w:bCs/>
                  <w:sz w:val="22"/>
                  <w:szCs w:val="22"/>
                </w:rPr>
                <w:t>What is an "exclusion strategy" when investing sustainably?</w:t>
              </w:r>
            </w:ins>
          </w:p>
          <w:p w14:paraId="29F13A69" w14:textId="77777777" w:rsidR="006F15F8" w:rsidRDefault="006F15F8" w:rsidP="006F15F8">
            <w:pPr>
              <w:rPr>
                <w:ins w:id="53" w:author="Nicola Koch" w:date="2024-02-27T10:25:00Z"/>
                <w:rFonts w:ascii="Arial" w:hAnsi="Arial" w:cs="Arial"/>
                <w:bCs/>
                <w:sz w:val="22"/>
                <w:szCs w:val="22"/>
              </w:rPr>
            </w:pPr>
          </w:p>
          <w:p w14:paraId="265A8CB6" w14:textId="77777777" w:rsidR="006F15F8" w:rsidRPr="005F2D65" w:rsidRDefault="006F15F8" w:rsidP="006F15F8">
            <w:pPr>
              <w:pStyle w:val="Paragraphedeliste"/>
              <w:numPr>
                <w:ilvl w:val="0"/>
                <w:numId w:val="53"/>
              </w:numPr>
              <w:rPr>
                <w:ins w:id="54" w:author="Nicola Koch" w:date="2024-02-27T10:25:00Z"/>
                <w:rFonts w:ascii="Arial" w:hAnsi="Arial" w:cs="Arial"/>
                <w:bCs/>
                <w:lang w:val="en-GB"/>
              </w:rPr>
            </w:pPr>
            <w:ins w:id="55" w:author="Nicola Koch" w:date="2024-02-27T10:25:00Z">
              <w:r w:rsidRPr="005F2D65">
                <w:rPr>
                  <w:rFonts w:ascii="Arial" w:hAnsi="Arial" w:cs="Arial"/>
                  <w:bCs/>
                  <w:lang w:val="en-GB"/>
                </w:rPr>
                <w:t>Investing only in companies with high potential for growth.</w:t>
              </w:r>
            </w:ins>
          </w:p>
          <w:p w14:paraId="7AD4EF4A" w14:textId="77777777" w:rsidR="006F15F8" w:rsidRPr="005F2D65" w:rsidRDefault="006F15F8" w:rsidP="006F15F8">
            <w:pPr>
              <w:pStyle w:val="Paragraphedeliste"/>
              <w:numPr>
                <w:ilvl w:val="0"/>
                <w:numId w:val="53"/>
              </w:numPr>
              <w:rPr>
                <w:ins w:id="56" w:author="Nicola Koch" w:date="2024-02-27T10:25:00Z"/>
                <w:rFonts w:ascii="Arial" w:hAnsi="Arial" w:cs="Arial"/>
                <w:bCs/>
                <w:lang w:val="en-GB"/>
              </w:rPr>
            </w:pPr>
            <w:ins w:id="57" w:author="Nicola Koch" w:date="2024-02-27T10:25:00Z">
              <w:r w:rsidRPr="005F2D65">
                <w:rPr>
                  <w:rFonts w:ascii="Arial" w:hAnsi="Arial" w:cs="Arial"/>
                  <w:bCs/>
                  <w:lang w:val="en-GB"/>
                </w:rPr>
                <w:t>Exclusion of certain industries or practices from the investment portfolio that are considered non-sustainable in terms of ESG criteria.</w:t>
              </w:r>
            </w:ins>
          </w:p>
          <w:p w14:paraId="55ECED88" w14:textId="77777777" w:rsidR="006F15F8" w:rsidRPr="005F2D65" w:rsidRDefault="006F15F8" w:rsidP="006F15F8">
            <w:pPr>
              <w:pStyle w:val="Paragraphedeliste"/>
              <w:numPr>
                <w:ilvl w:val="0"/>
                <w:numId w:val="53"/>
              </w:numPr>
              <w:rPr>
                <w:ins w:id="58" w:author="Nicola Koch" w:date="2024-02-27T10:25:00Z"/>
                <w:rFonts w:ascii="Arial" w:hAnsi="Arial" w:cs="Arial"/>
                <w:bCs/>
                <w:lang w:val="en-GB"/>
              </w:rPr>
            </w:pPr>
            <w:ins w:id="59" w:author="Nicola Koch" w:date="2024-02-27T10:25:00Z">
              <w:r w:rsidRPr="005F2D65">
                <w:rPr>
                  <w:rFonts w:ascii="Arial" w:hAnsi="Arial" w:cs="Arial"/>
                  <w:bCs/>
                  <w:lang w:val="en-GB"/>
                </w:rPr>
                <w:t>Investing exclusively in government bonds and risk-free investments.</w:t>
              </w:r>
            </w:ins>
          </w:p>
          <w:p w14:paraId="7D6159C9" w14:textId="77777777" w:rsidR="006F15F8" w:rsidRPr="005F2D65" w:rsidRDefault="006F15F8" w:rsidP="006F15F8">
            <w:pPr>
              <w:pStyle w:val="Paragraphedeliste"/>
              <w:numPr>
                <w:ilvl w:val="0"/>
                <w:numId w:val="53"/>
              </w:numPr>
              <w:rPr>
                <w:ins w:id="60" w:author="Nicola Koch" w:date="2024-02-27T10:25:00Z"/>
                <w:rFonts w:ascii="Arial" w:hAnsi="Arial" w:cs="Arial"/>
                <w:bCs/>
                <w:lang w:val="en-GB"/>
              </w:rPr>
            </w:pPr>
            <w:ins w:id="61" w:author="Nicola Koch" w:date="2024-02-27T10:25:00Z">
              <w:r w:rsidRPr="005F2D65">
                <w:rPr>
                  <w:rFonts w:ascii="Arial" w:hAnsi="Arial" w:cs="Arial"/>
                  <w:bCs/>
                  <w:lang w:val="en-GB"/>
                </w:rPr>
                <w:t>Eliminating shares from the portfolio which generate below-average returns.</w:t>
              </w:r>
            </w:ins>
          </w:p>
          <w:p w14:paraId="1ABE7CFE" w14:textId="77777777" w:rsidR="006F15F8" w:rsidRPr="00285E70" w:rsidRDefault="006F15F8" w:rsidP="006F15F8">
            <w:pPr>
              <w:pStyle w:val="Paragraphedeliste"/>
              <w:numPr>
                <w:ilvl w:val="0"/>
                <w:numId w:val="53"/>
              </w:numPr>
              <w:rPr>
                <w:ins w:id="62" w:author="Nicola Koch" w:date="2024-02-27T10:25:00Z"/>
                <w:rFonts w:ascii="Arial" w:hAnsi="Arial" w:cs="Arial"/>
                <w:bCs/>
              </w:rPr>
            </w:pPr>
            <w:ins w:id="63" w:author="Nicola Koch" w:date="2024-02-27T10:25:00Z">
              <w:r w:rsidRPr="00285E70">
                <w:rPr>
                  <w:rFonts w:ascii="Arial" w:hAnsi="Arial" w:cs="Arial"/>
                  <w:lang w:val="en-US"/>
                </w:rPr>
                <w:t>I don’t know</w:t>
              </w:r>
            </w:ins>
          </w:p>
          <w:p w14:paraId="448FB35A" w14:textId="77777777" w:rsidR="006F15F8" w:rsidRPr="00BB3171" w:rsidRDefault="006F15F8" w:rsidP="006F15F8">
            <w:pPr>
              <w:rPr>
                <w:rFonts w:ascii="Arial" w:hAnsi="Arial" w:cs="Arial"/>
                <w:b/>
                <w:bCs/>
                <w:color w:val="FF0000"/>
                <w:sz w:val="22"/>
                <w:szCs w:val="22"/>
              </w:rPr>
            </w:pPr>
          </w:p>
        </w:tc>
        <w:tc>
          <w:tcPr>
            <w:tcW w:w="651" w:type="dxa"/>
          </w:tcPr>
          <w:p w14:paraId="57E05285" w14:textId="77777777" w:rsidR="006F15F8" w:rsidRPr="001469E1" w:rsidRDefault="006F15F8" w:rsidP="006F15F8">
            <w:pPr>
              <w:rPr>
                <w:rFonts w:ascii="Arial" w:hAnsi="Arial" w:cs="Arial"/>
                <w:i/>
                <w:iCs/>
                <w:color w:val="000000" w:themeColor="text1"/>
                <w:highlight w:val="cyan"/>
              </w:rPr>
            </w:pPr>
          </w:p>
        </w:tc>
      </w:tr>
      <w:tr w:rsidR="006F15F8" w:rsidRPr="001469E1" w14:paraId="4628BD97" w14:textId="77777777" w:rsidTr="00482D01">
        <w:tc>
          <w:tcPr>
            <w:tcW w:w="846" w:type="dxa"/>
          </w:tcPr>
          <w:p w14:paraId="1DD45484" w14:textId="35933C97" w:rsidR="006F15F8" w:rsidRDefault="006F15F8" w:rsidP="006F15F8">
            <w:pPr>
              <w:rPr>
                <w:rFonts w:ascii="Arial" w:hAnsi="Arial" w:cs="Arial"/>
              </w:rPr>
            </w:pPr>
            <w:ins w:id="64" w:author="Nicola Koch" w:date="2024-02-27T10:25:00Z">
              <w:r>
                <w:rPr>
                  <w:rFonts w:ascii="Arial" w:hAnsi="Arial" w:cs="Arial"/>
                </w:rPr>
                <w:t>B.19</w:t>
              </w:r>
            </w:ins>
          </w:p>
        </w:tc>
        <w:tc>
          <w:tcPr>
            <w:tcW w:w="7513" w:type="dxa"/>
          </w:tcPr>
          <w:p w14:paraId="6C884C89" w14:textId="77777777" w:rsidR="006F15F8" w:rsidRPr="007855E9" w:rsidRDefault="006F15F8" w:rsidP="006F15F8">
            <w:pPr>
              <w:rPr>
                <w:ins w:id="65" w:author="Nicola Koch" w:date="2024-02-27T10:25:00Z"/>
                <w:rFonts w:ascii="Arial" w:hAnsi="Arial" w:cs="Arial"/>
                <w:b/>
                <w:bCs/>
                <w:color w:val="FF0000"/>
                <w:sz w:val="22"/>
                <w:szCs w:val="22"/>
              </w:rPr>
            </w:pPr>
            <w:ins w:id="66" w:author="Nicola Koch" w:date="2024-02-27T10:25:00Z">
              <w:r w:rsidRPr="007855E9">
                <w:rPr>
                  <w:rFonts w:ascii="Arial" w:hAnsi="Arial" w:cs="Arial"/>
                  <w:b/>
                  <w:bCs/>
                  <w:color w:val="FF0000"/>
                  <w:sz w:val="22"/>
                  <w:szCs w:val="22"/>
                </w:rPr>
                <w:t>SC</w:t>
              </w:r>
            </w:ins>
          </w:p>
          <w:p w14:paraId="43ED2240" w14:textId="77777777" w:rsidR="006F15F8" w:rsidRDefault="006F15F8" w:rsidP="006F15F8">
            <w:pPr>
              <w:rPr>
                <w:ins w:id="67" w:author="Nicola Koch" w:date="2024-02-27T10:25:00Z"/>
                <w:rFonts w:ascii="Arial" w:hAnsi="Arial" w:cs="Arial"/>
                <w:bCs/>
                <w:sz w:val="22"/>
                <w:szCs w:val="22"/>
              </w:rPr>
            </w:pPr>
            <w:ins w:id="68" w:author="Nicola Koch" w:date="2024-02-27T10:25:00Z">
              <w:r w:rsidRPr="007855E9">
                <w:rPr>
                  <w:rFonts w:ascii="Arial" w:hAnsi="Arial" w:cs="Arial"/>
                  <w:bCs/>
                  <w:sz w:val="22"/>
                  <w:szCs w:val="22"/>
                </w:rPr>
                <w:lastRenderedPageBreak/>
                <w:t>Which statement best describes a "best-in-class" investment strategy?</w:t>
              </w:r>
            </w:ins>
          </w:p>
          <w:p w14:paraId="7B47BC1A" w14:textId="77777777" w:rsidR="006F15F8" w:rsidRDefault="006F15F8" w:rsidP="006F15F8">
            <w:pPr>
              <w:rPr>
                <w:ins w:id="69" w:author="Nicola Koch" w:date="2024-02-27T10:25:00Z"/>
                <w:rFonts w:ascii="Arial" w:hAnsi="Arial" w:cs="Arial"/>
                <w:bCs/>
                <w:sz w:val="22"/>
                <w:szCs w:val="22"/>
              </w:rPr>
            </w:pPr>
          </w:p>
          <w:p w14:paraId="0A081CE5" w14:textId="77777777" w:rsidR="006F15F8" w:rsidRPr="005F2D65" w:rsidRDefault="006F15F8" w:rsidP="006F15F8">
            <w:pPr>
              <w:pStyle w:val="Paragraphedeliste"/>
              <w:numPr>
                <w:ilvl w:val="0"/>
                <w:numId w:val="54"/>
              </w:numPr>
              <w:rPr>
                <w:ins w:id="70" w:author="Nicola Koch" w:date="2024-02-27T10:25:00Z"/>
                <w:rFonts w:ascii="Arial" w:hAnsi="Arial" w:cs="Arial"/>
                <w:bCs/>
                <w:lang w:val="en-GB"/>
              </w:rPr>
            </w:pPr>
            <w:ins w:id="71" w:author="Nicola Koch" w:date="2024-02-27T10:25:00Z">
              <w:r w:rsidRPr="005F2D65">
                <w:rPr>
                  <w:rFonts w:ascii="Arial" w:hAnsi="Arial" w:cs="Arial"/>
                  <w:bCs/>
                  <w:lang w:val="en-GB"/>
                </w:rPr>
                <w:t>Investing in the industry leaders in terms of financial performance.</w:t>
              </w:r>
            </w:ins>
          </w:p>
          <w:p w14:paraId="744942F2" w14:textId="77777777" w:rsidR="006F15F8" w:rsidRPr="005F2D65" w:rsidRDefault="006F15F8" w:rsidP="006F15F8">
            <w:pPr>
              <w:pStyle w:val="Paragraphedeliste"/>
              <w:numPr>
                <w:ilvl w:val="0"/>
                <w:numId w:val="54"/>
              </w:numPr>
              <w:rPr>
                <w:ins w:id="72" w:author="Nicola Koch" w:date="2024-02-27T10:25:00Z"/>
                <w:rFonts w:ascii="Arial" w:hAnsi="Arial" w:cs="Arial"/>
                <w:bCs/>
                <w:lang w:val="en-GB"/>
              </w:rPr>
            </w:pPr>
            <w:ins w:id="73" w:author="Nicola Koch" w:date="2024-02-27T10:25:00Z">
              <w:r w:rsidRPr="005F2D65">
                <w:rPr>
                  <w:rFonts w:ascii="Arial" w:hAnsi="Arial" w:cs="Arial"/>
                  <w:bCs/>
                  <w:lang w:val="en-GB"/>
                </w:rPr>
                <w:t>Selecting companies that are leaders in sustainability within their industry.</w:t>
              </w:r>
            </w:ins>
          </w:p>
          <w:p w14:paraId="399A423D" w14:textId="77777777" w:rsidR="006F15F8" w:rsidRPr="005F2D65" w:rsidRDefault="006F15F8" w:rsidP="006F15F8">
            <w:pPr>
              <w:pStyle w:val="Paragraphedeliste"/>
              <w:numPr>
                <w:ilvl w:val="0"/>
                <w:numId w:val="54"/>
              </w:numPr>
              <w:rPr>
                <w:ins w:id="74" w:author="Nicola Koch" w:date="2024-02-27T10:25:00Z"/>
                <w:rFonts w:ascii="Arial" w:hAnsi="Arial" w:cs="Arial"/>
                <w:bCs/>
                <w:lang w:val="en-GB"/>
              </w:rPr>
            </w:pPr>
            <w:ins w:id="75" w:author="Nicola Koch" w:date="2024-02-27T10:25:00Z">
              <w:r w:rsidRPr="005F2D65">
                <w:rPr>
                  <w:rFonts w:ascii="Arial" w:hAnsi="Arial" w:cs="Arial"/>
                  <w:bCs/>
                  <w:lang w:val="en-GB"/>
                </w:rPr>
                <w:t>Focusing on companies with the best employee ratings.</w:t>
              </w:r>
            </w:ins>
          </w:p>
          <w:p w14:paraId="6DEBEF9B" w14:textId="77777777" w:rsidR="006F15F8" w:rsidRPr="005F2D65" w:rsidRDefault="006F15F8" w:rsidP="006F15F8">
            <w:pPr>
              <w:pStyle w:val="Paragraphedeliste"/>
              <w:numPr>
                <w:ilvl w:val="0"/>
                <w:numId w:val="54"/>
              </w:numPr>
              <w:rPr>
                <w:ins w:id="76" w:author="Nicola Koch" w:date="2024-02-27T10:25:00Z"/>
                <w:rFonts w:ascii="Arial" w:hAnsi="Arial" w:cs="Arial"/>
                <w:bCs/>
                <w:lang w:val="en-GB"/>
              </w:rPr>
            </w:pPr>
            <w:ins w:id="77" w:author="Nicola Koch" w:date="2024-02-27T10:25:00Z">
              <w:r w:rsidRPr="005F2D65">
                <w:rPr>
                  <w:rFonts w:ascii="Arial" w:hAnsi="Arial" w:cs="Arial"/>
                  <w:bCs/>
                  <w:lang w:val="en-GB"/>
                </w:rPr>
                <w:t>Selecting companies exclusively from environmentally friendly industries.</w:t>
              </w:r>
            </w:ins>
          </w:p>
          <w:p w14:paraId="0F53F829" w14:textId="77777777" w:rsidR="006F15F8" w:rsidRPr="00285E70" w:rsidRDefault="006F15F8" w:rsidP="006F15F8">
            <w:pPr>
              <w:pStyle w:val="Paragraphedeliste"/>
              <w:numPr>
                <w:ilvl w:val="0"/>
                <w:numId w:val="54"/>
              </w:numPr>
              <w:rPr>
                <w:ins w:id="78" w:author="Nicola Koch" w:date="2024-02-27T10:25:00Z"/>
                <w:rFonts w:ascii="Arial" w:hAnsi="Arial" w:cs="Arial"/>
                <w:bCs/>
              </w:rPr>
            </w:pPr>
            <w:ins w:id="79" w:author="Nicola Koch" w:date="2024-02-27T10:25:00Z">
              <w:r w:rsidRPr="00285E70">
                <w:rPr>
                  <w:rFonts w:ascii="Arial" w:hAnsi="Arial" w:cs="Arial"/>
                  <w:lang w:val="en-US"/>
                </w:rPr>
                <w:t>I don’t know</w:t>
              </w:r>
            </w:ins>
          </w:p>
          <w:p w14:paraId="75BB0977" w14:textId="77777777" w:rsidR="006F15F8" w:rsidRPr="00BB3171" w:rsidRDefault="006F15F8" w:rsidP="006F15F8">
            <w:pPr>
              <w:rPr>
                <w:rFonts w:ascii="Arial" w:hAnsi="Arial" w:cs="Arial"/>
                <w:b/>
                <w:bCs/>
                <w:color w:val="FF0000"/>
                <w:sz w:val="22"/>
                <w:szCs w:val="22"/>
              </w:rPr>
            </w:pPr>
          </w:p>
        </w:tc>
        <w:tc>
          <w:tcPr>
            <w:tcW w:w="651" w:type="dxa"/>
          </w:tcPr>
          <w:p w14:paraId="23671F4E" w14:textId="77777777" w:rsidR="006F15F8" w:rsidRPr="001469E1" w:rsidRDefault="006F15F8" w:rsidP="006F15F8">
            <w:pPr>
              <w:rPr>
                <w:rFonts w:ascii="Arial" w:hAnsi="Arial" w:cs="Arial"/>
                <w:i/>
                <w:iCs/>
                <w:color w:val="000000" w:themeColor="text1"/>
                <w:highlight w:val="cyan"/>
              </w:rPr>
            </w:pPr>
          </w:p>
        </w:tc>
      </w:tr>
      <w:tr w:rsidR="006F15F8" w:rsidRPr="001469E1" w14:paraId="0496C0F6" w14:textId="77777777" w:rsidTr="00482D01">
        <w:tc>
          <w:tcPr>
            <w:tcW w:w="846" w:type="dxa"/>
          </w:tcPr>
          <w:p w14:paraId="4114BEDF" w14:textId="7BDE2C0C" w:rsidR="006F15F8" w:rsidRPr="005C386F" w:rsidRDefault="006F15F8" w:rsidP="006F15F8">
            <w:pPr>
              <w:rPr>
                <w:rFonts w:ascii="Arial" w:hAnsi="Arial" w:cs="Arial"/>
              </w:rPr>
            </w:pPr>
            <w:r>
              <w:rPr>
                <w:rFonts w:ascii="Arial" w:hAnsi="Arial" w:cs="Arial"/>
              </w:rPr>
              <w:t>B.</w:t>
            </w:r>
            <w:ins w:id="80" w:author="Thierry Santacruz" w:date="2024-02-27T12:55:00Z">
              <w:r w:rsidR="00623F90">
                <w:rPr>
                  <w:rFonts w:ascii="Arial" w:hAnsi="Arial" w:cs="Arial"/>
                </w:rPr>
                <w:t>20</w:t>
              </w:r>
            </w:ins>
            <w:del w:id="81" w:author="Thierry Santacruz" w:date="2024-02-27T12:55:00Z">
              <w:r w:rsidDel="00623F90">
                <w:rPr>
                  <w:rFonts w:ascii="Arial" w:hAnsi="Arial" w:cs="Arial"/>
                </w:rPr>
                <w:delText>15</w:delText>
              </w:r>
            </w:del>
          </w:p>
        </w:tc>
        <w:tc>
          <w:tcPr>
            <w:tcW w:w="7513" w:type="dxa"/>
          </w:tcPr>
          <w:p w14:paraId="53EB3CEA" w14:textId="77777777" w:rsidR="006F15F8" w:rsidRPr="00BB3171" w:rsidRDefault="006F15F8" w:rsidP="006F15F8">
            <w:pPr>
              <w:rPr>
                <w:rFonts w:ascii="Arial" w:hAnsi="Arial" w:cs="Arial"/>
                <w:sz w:val="22"/>
                <w:szCs w:val="22"/>
              </w:rPr>
            </w:pPr>
            <w:r w:rsidRPr="00BB3171">
              <w:rPr>
                <w:rFonts w:ascii="Arial" w:hAnsi="Arial" w:cs="Arial"/>
                <w:b/>
                <w:bCs/>
                <w:color w:val="FF0000"/>
                <w:sz w:val="22"/>
                <w:szCs w:val="22"/>
              </w:rPr>
              <w:t>SC</w:t>
            </w:r>
          </w:p>
          <w:p w14:paraId="028CB6ED" w14:textId="77777777" w:rsidR="006F15F8" w:rsidRPr="00BB3171" w:rsidRDefault="006F15F8" w:rsidP="006F15F8">
            <w:pPr>
              <w:rPr>
                <w:rFonts w:ascii="Arial" w:hAnsi="Arial" w:cs="Arial"/>
                <w:sz w:val="22"/>
                <w:szCs w:val="22"/>
              </w:rPr>
            </w:pPr>
            <w:r w:rsidRPr="00BB3171">
              <w:rPr>
                <w:rFonts w:ascii="Arial" w:hAnsi="Arial" w:cs="Arial"/>
                <w:sz w:val="22"/>
                <w:szCs w:val="22"/>
              </w:rPr>
              <w:t>Please indicate your assessment of the average risk level of sustainable investments compared to conventional investments.</w:t>
            </w:r>
          </w:p>
          <w:p w14:paraId="6B52545F" w14:textId="77777777" w:rsidR="006F15F8" w:rsidRPr="00BB3171" w:rsidRDefault="006F15F8" w:rsidP="006F15F8">
            <w:pPr>
              <w:rPr>
                <w:rFonts w:ascii="Arial" w:hAnsi="Arial" w:cs="Arial"/>
                <w:sz w:val="22"/>
                <w:szCs w:val="22"/>
              </w:rPr>
            </w:pPr>
          </w:p>
          <w:p w14:paraId="507BBC25" w14:textId="77777777" w:rsidR="006F15F8" w:rsidRPr="00BB3171" w:rsidRDefault="006F15F8" w:rsidP="006F15F8">
            <w:pPr>
              <w:pStyle w:val="Paragraphedeliste"/>
              <w:numPr>
                <w:ilvl w:val="0"/>
                <w:numId w:val="19"/>
              </w:numPr>
              <w:ind w:left="596"/>
              <w:rPr>
                <w:rFonts w:ascii="Arial" w:hAnsi="Arial" w:cs="Arial"/>
                <w:lang w:val="en-US"/>
              </w:rPr>
            </w:pPr>
            <w:r w:rsidRPr="00BB3171">
              <w:rPr>
                <w:rFonts w:ascii="Arial" w:hAnsi="Arial" w:cs="Arial"/>
                <w:lang w:val="en-US"/>
              </w:rPr>
              <w:t xml:space="preserve">The average risk is </w:t>
            </w:r>
            <w:r w:rsidRPr="00BB3171">
              <w:rPr>
                <w:rFonts w:ascii="Arial" w:hAnsi="Arial" w:cs="Arial"/>
                <w:b/>
                <w:bCs/>
                <w:u w:val="single"/>
                <w:lang w:val="en-US"/>
              </w:rPr>
              <w:t>much lower</w:t>
            </w:r>
            <w:r w:rsidRPr="00BB3171">
              <w:rPr>
                <w:rFonts w:ascii="Arial" w:hAnsi="Arial" w:cs="Arial"/>
                <w:lang w:val="en-US"/>
              </w:rPr>
              <w:t xml:space="preserve"> for sustainable investments.</w:t>
            </w:r>
          </w:p>
          <w:p w14:paraId="35EDBD1F" w14:textId="77777777" w:rsidR="006F15F8" w:rsidRPr="00BB3171" w:rsidRDefault="006F15F8" w:rsidP="006F15F8">
            <w:pPr>
              <w:pStyle w:val="Paragraphedeliste"/>
              <w:numPr>
                <w:ilvl w:val="0"/>
                <w:numId w:val="19"/>
              </w:numPr>
              <w:ind w:left="596"/>
              <w:rPr>
                <w:rFonts w:ascii="Arial" w:hAnsi="Arial" w:cs="Arial"/>
                <w:lang w:val="en-US"/>
              </w:rPr>
            </w:pPr>
            <w:r w:rsidRPr="00BB3171">
              <w:rPr>
                <w:rFonts w:ascii="Arial" w:hAnsi="Arial" w:cs="Arial"/>
                <w:lang w:val="en-US"/>
              </w:rPr>
              <w:t xml:space="preserve">The average risk is </w:t>
            </w:r>
            <w:r w:rsidRPr="00BB3171">
              <w:rPr>
                <w:rFonts w:ascii="Arial" w:hAnsi="Arial" w:cs="Arial"/>
                <w:b/>
                <w:bCs/>
                <w:u w:val="single"/>
                <w:lang w:val="en-US"/>
              </w:rPr>
              <w:t>rather lower</w:t>
            </w:r>
            <w:r w:rsidRPr="00BB3171">
              <w:rPr>
                <w:rFonts w:ascii="Arial" w:hAnsi="Arial" w:cs="Arial"/>
                <w:lang w:val="en-US"/>
              </w:rPr>
              <w:t xml:space="preserve"> for sustainable investments.</w:t>
            </w:r>
          </w:p>
          <w:p w14:paraId="7C7D1464" w14:textId="77777777" w:rsidR="006F15F8" w:rsidRPr="00BB3171" w:rsidRDefault="006F15F8" w:rsidP="006F15F8">
            <w:pPr>
              <w:pStyle w:val="Paragraphedeliste"/>
              <w:numPr>
                <w:ilvl w:val="0"/>
                <w:numId w:val="19"/>
              </w:numPr>
              <w:ind w:left="596"/>
              <w:rPr>
                <w:rFonts w:ascii="Arial" w:hAnsi="Arial" w:cs="Arial"/>
                <w:lang w:val="en-US"/>
              </w:rPr>
            </w:pPr>
            <w:r w:rsidRPr="00BB3171">
              <w:rPr>
                <w:rFonts w:ascii="Arial" w:hAnsi="Arial" w:cs="Arial"/>
                <w:lang w:val="en-US"/>
              </w:rPr>
              <w:t xml:space="preserve">The average risk is </w:t>
            </w:r>
            <w:r w:rsidRPr="00BB3171">
              <w:rPr>
                <w:rFonts w:ascii="Arial" w:hAnsi="Arial" w:cs="Arial"/>
                <w:b/>
                <w:bCs/>
                <w:u w:val="single"/>
                <w:lang w:val="en-US"/>
              </w:rPr>
              <w:t>neither higher nor lower</w:t>
            </w:r>
            <w:r w:rsidRPr="00BB3171">
              <w:rPr>
                <w:rFonts w:ascii="Arial" w:hAnsi="Arial" w:cs="Arial"/>
                <w:lang w:val="en-US"/>
              </w:rPr>
              <w:t xml:space="preserve"> for sustainable investments.</w:t>
            </w:r>
          </w:p>
          <w:p w14:paraId="65844121" w14:textId="77777777" w:rsidR="006F15F8" w:rsidRPr="00BB3171" w:rsidRDefault="006F15F8" w:rsidP="006F15F8">
            <w:pPr>
              <w:pStyle w:val="Paragraphedeliste"/>
              <w:numPr>
                <w:ilvl w:val="0"/>
                <w:numId w:val="19"/>
              </w:numPr>
              <w:ind w:left="596"/>
              <w:rPr>
                <w:rFonts w:ascii="Arial" w:hAnsi="Arial" w:cs="Arial"/>
                <w:lang w:val="en-US"/>
              </w:rPr>
            </w:pPr>
            <w:r w:rsidRPr="00BB3171">
              <w:rPr>
                <w:rFonts w:ascii="Arial" w:hAnsi="Arial" w:cs="Arial"/>
                <w:lang w:val="en-US"/>
              </w:rPr>
              <w:t xml:space="preserve">The average risk is </w:t>
            </w:r>
            <w:r w:rsidRPr="00BB3171">
              <w:rPr>
                <w:rFonts w:ascii="Arial" w:hAnsi="Arial" w:cs="Arial"/>
                <w:b/>
                <w:bCs/>
                <w:u w:val="single"/>
                <w:lang w:val="en-US"/>
              </w:rPr>
              <w:t>rather higher</w:t>
            </w:r>
            <w:r w:rsidRPr="00BB3171">
              <w:rPr>
                <w:rFonts w:ascii="Arial" w:hAnsi="Arial" w:cs="Arial"/>
                <w:lang w:val="en-US"/>
              </w:rPr>
              <w:t xml:space="preserve"> for sustainable investments.</w:t>
            </w:r>
          </w:p>
          <w:p w14:paraId="1DC3721F" w14:textId="77777777" w:rsidR="006F15F8" w:rsidRPr="00BB3171" w:rsidRDefault="006F15F8" w:rsidP="006F15F8">
            <w:pPr>
              <w:pStyle w:val="Paragraphedeliste"/>
              <w:numPr>
                <w:ilvl w:val="0"/>
                <w:numId w:val="19"/>
              </w:numPr>
              <w:ind w:left="596"/>
              <w:rPr>
                <w:rFonts w:ascii="Arial" w:hAnsi="Arial" w:cs="Arial"/>
                <w:lang w:val="en-US"/>
              </w:rPr>
            </w:pPr>
            <w:r w:rsidRPr="00BB3171">
              <w:rPr>
                <w:rFonts w:ascii="Arial" w:hAnsi="Arial" w:cs="Arial"/>
                <w:lang w:val="en-US"/>
              </w:rPr>
              <w:t xml:space="preserve">The average risk is </w:t>
            </w:r>
            <w:r w:rsidRPr="00BB3171">
              <w:rPr>
                <w:rFonts w:ascii="Arial" w:hAnsi="Arial" w:cs="Arial"/>
                <w:b/>
                <w:bCs/>
                <w:u w:val="single"/>
                <w:lang w:val="en-US"/>
              </w:rPr>
              <w:t>much higher</w:t>
            </w:r>
            <w:r w:rsidRPr="00BB3171">
              <w:rPr>
                <w:rFonts w:ascii="Arial" w:hAnsi="Arial" w:cs="Arial"/>
                <w:lang w:val="en-US"/>
              </w:rPr>
              <w:t xml:space="preserve"> for sustainable investments.</w:t>
            </w:r>
          </w:p>
          <w:p w14:paraId="6DFDCEA6" w14:textId="77777777" w:rsidR="006F15F8" w:rsidRPr="00BB3171" w:rsidRDefault="006F15F8" w:rsidP="006F15F8">
            <w:pPr>
              <w:pStyle w:val="Paragraphedeliste"/>
              <w:numPr>
                <w:ilvl w:val="0"/>
                <w:numId w:val="19"/>
              </w:numPr>
              <w:ind w:left="596"/>
              <w:rPr>
                <w:rFonts w:ascii="Arial" w:hAnsi="Arial" w:cs="Arial"/>
              </w:rPr>
            </w:pPr>
            <w:r w:rsidRPr="00BB3171">
              <w:rPr>
                <w:rFonts w:ascii="Arial" w:hAnsi="Arial" w:cs="Arial"/>
              </w:rPr>
              <w:t>No statement</w:t>
            </w:r>
          </w:p>
        </w:tc>
        <w:tc>
          <w:tcPr>
            <w:tcW w:w="651" w:type="dxa"/>
          </w:tcPr>
          <w:p w14:paraId="3CEDA9C5" w14:textId="77777777" w:rsidR="006F15F8" w:rsidRPr="001469E1" w:rsidRDefault="006F15F8" w:rsidP="006F15F8">
            <w:pPr>
              <w:rPr>
                <w:rFonts w:ascii="Arial" w:hAnsi="Arial" w:cs="Arial"/>
                <w:i/>
                <w:iCs/>
                <w:color w:val="000000" w:themeColor="text1"/>
                <w:highlight w:val="cyan"/>
              </w:rPr>
            </w:pPr>
          </w:p>
        </w:tc>
      </w:tr>
      <w:tr w:rsidR="006F15F8" w:rsidRPr="001469E1" w14:paraId="1568B198" w14:textId="77777777" w:rsidTr="00482D01">
        <w:tc>
          <w:tcPr>
            <w:tcW w:w="846" w:type="dxa"/>
          </w:tcPr>
          <w:p w14:paraId="26756167" w14:textId="52984128" w:rsidR="006F15F8" w:rsidRPr="005C386F" w:rsidRDefault="006F15F8" w:rsidP="006F15F8">
            <w:pPr>
              <w:rPr>
                <w:rFonts w:ascii="Arial" w:hAnsi="Arial" w:cs="Arial"/>
              </w:rPr>
            </w:pPr>
            <w:r>
              <w:rPr>
                <w:rFonts w:ascii="Arial" w:hAnsi="Arial" w:cs="Arial"/>
              </w:rPr>
              <w:t>B.</w:t>
            </w:r>
            <w:ins w:id="82" w:author="Thierry Santacruz" w:date="2024-02-27T12:55:00Z">
              <w:r w:rsidR="00623F90">
                <w:rPr>
                  <w:rFonts w:ascii="Arial" w:hAnsi="Arial" w:cs="Arial"/>
                </w:rPr>
                <w:t>21</w:t>
              </w:r>
            </w:ins>
            <w:del w:id="83" w:author="Thierry Santacruz" w:date="2024-02-27T12:55:00Z">
              <w:r w:rsidDel="00623F90">
                <w:rPr>
                  <w:rFonts w:ascii="Arial" w:hAnsi="Arial" w:cs="Arial"/>
                </w:rPr>
                <w:delText>16</w:delText>
              </w:r>
            </w:del>
          </w:p>
        </w:tc>
        <w:tc>
          <w:tcPr>
            <w:tcW w:w="7513" w:type="dxa"/>
          </w:tcPr>
          <w:p w14:paraId="00268390" w14:textId="77777777" w:rsidR="006F15F8" w:rsidRPr="00BB3171" w:rsidRDefault="006F15F8" w:rsidP="006F15F8">
            <w:pPr>
              <w:rPr>
                <w:rFonts w:ascii="Arial" w:hAnsi="Arial" w:cs="Arial"/>
                <w:sz w:val="22"/>
                <w:szCs w:val="22"/>
              </w:rPr>
            </w:pPr>
            <w:r w:rsidRPr="00BB3171">
              <w:rPr>
                <w:rFonts w:ascii="Arial" w:hAnsi="Arial" w:cs="Arial"/>
                <w:b/>
                <w:bCs/>
                <w:color w:val="FF0000"/>
                <w:sz w:val="22"/>
                <w:szCs w:val="22"/>
              </w:rPr>
              <w:t>SC</w:t>
            </w:r>
          </w:p>
          <w:p w14:paraId="6091E84D" w14:textId="77777777" w:rsidR="006F15F8" w:rsidRPr="00BB3171" w:rsidRDefault="006F15F8" w:rsidP="006F15F8">
            <w:pPr>
              <w:rPr>
                <w:rFonts w:ascii="Arial" w:hAnsi="Arial" w:cs="Arial"/>
                <w:sz w:val="22"/>
                <w:szCs w:val="22"/>
              </w:rPr>
            </w:pPr>
            <w:r w:rsidRPr="00BB3171">
              <w:rPr>
                <w:rFonts w:ascii="Arial" w:hAnsi="Arial" w:cs="Arial"/>
                <w:sz w:val="22"/>
                <w:szCs w:val="22"/>
              </w:rPr>
              <w:t>Please indicate your assessment of the average level of interest rates or returns of sustainable investments compared to conventional investments.</w:t>
            </w:r>
          </w:p>
          <w:p w14:paraId="5889CCA1" w14:textId="77777777" w:rsidR="006F15F8" w:rsidRPr="00BB3171" w:rsidRDefault="006F15F8" w:rsidP="006F15F8">
            <w:pPr>
              <w:rPr>
                <w:rFonts w:ascii="Arial" w:hAnsi="Arial" w:cs="Arial"/>
                <w:sz w:val="22"/>
                <w:szCs w:val="22"/>
              </w:rPr>
            </w:pPr>
          </w:p>
          <w:p w14:paraId="397C31FA" w14:textId="77777777" w:rsidR="006F15F8" w:rsidRPr="00BB3171" w:rsidRDefault="006F15F8" w:rsidP="006F15F8">
            <w:pPr>
              <w:pStyle w:val="Paragraphedeliste"/>
              <w:numPr>
                <w:ilvl w:val="0"/>
                <w:numId w:val="20"/>
              </w:numPr>
              <w:ind w:left="596" w:hanging="443"/>
              <w:rPr>
                <w:rFonts w:ascii="Arial" w:hAnsi="Arial" w:cs="Arial"/>
                <w:lang w:val="en-US"/>
              </w:rPr>
            </w:pPr>
            <w:r w:rsidRPr="00BB3171">
              <w:rPr>
                <w:rFonts w:ascii="Arial" w:hAnsi="Arial" w:cs="Arial"/>
                <w:lang w:val="en-US"/>
              </w:rPr>
              <w:t xml:space="preserve">The average interest rate or return is </w:t>
            </w:r>
            <w:r w:rsidRPr="00BB3171">
              <w:rPr>
                <w:rFonts w:ascii="Arial" w:hAnsi="Arial" w:cs="Arial"/>
                <w:b/>
                <w:bCs/>
                <w:u w:val="single"/>
                <w:lang w:val="en-US"/>
              </w:rPr>
              <w:t>much lower</w:t>
            </w:r>
            <w:r w:rsidRPr="00BB3171">
              <w:rPr>
                <w:rFonts w:ascii="Arial" w:hAnsi="Arial" w:cs="Arial"/>
                <w:lang w:val="en-US"/>
              </w:rPr>
              <w:t xml:space="preserve"> for sustainable investments.</w:t>
            </w:r>
          </w:p>
          <w:p w14:paraId="6C961677" w14:textId="77777777" w:rsidR="006F15F8" w:rsidRPr="00BB3171" w:rsidRDefault="006F15F8" w:rsidP="006F15F8">
            <w:pPr>
              <w:pStyle w:val="Paragraphedeliste"/>
              <w:numPr>
                <w:ilvl w:val="0"/>
                <w:numId w:val="20"/>
              </w:numPr>
              <w:ind w:left="596" w:hanging="443"/>
              <w:rPr>
                <w:rFonts w:ascii="Arial" w:hAnsi="Arial" w:cs="Arial"/>
                <w:lang w:val="en-US"/>
              </w:rPr>
            </w:pPr>
            <w:r w:rsidRPr="00BB3171">
              <w:rPr>
                <w:rFonts w:ascii="Arial" w:hAnsi="Arial" w:cs="Arial"/>
                <w:lang w:val="en-US"/>
              </w:rPr>
              <w:t xml:space="preserve">The average interest rate or return is </w:t>
            </w:r>
            <w:r w:rsidRPr="00BB3171">
              <w:rPr>
                <w:rFonts w:ascii="Arial" w:hAnsi="Arial" w:cs="Arial"/>
                <w:b/>
                <w:bCs/>
                <w:u w:val="single"/>
                <w:lang w:val="en-US"/>
              </w:rPr>
              <w:t>rather lower</w:t>
            </w:r>
            <w:r w:rsidRPr="00BB3171">
              <w:rPr>
                <w:rFonts w:ascii="Arial" w:hAnsi="Arial" w:cs="Arial"/>
                <w:lang w:val="en-US"/>
              </w:rPr>
              <w:t xml:space="preserve"> for sustainable investments.</w:t>
            </w:r>
          </w:p>
          <w:p w14:paraId="54E8BA7B" w14:textId="77777777" w:rsidR="006F15F8" w:rsidRPr="00BB3171" w:rsidRDefault="006F15F8" w:rsidP="006F15F8">
            <w:pPr>
              <w:pStyle w:val="Paragraphedeliste"/>
              <w:numPr>
                <w:ilvl w:val="0"/>
                <w:numId w:val="20"/>
              </w:numPr>
              <w:ind w:left="596" w:hanging="443"/>
              <w:rPr>
                <w:rFonts w:ascii="Arial" w:hAnsi="Arial" w:cs="Arial"/>
                <w:lang w:val="en-US"/>
              </w:rPr>
            </w:pPr>
            <w:r w:rsidRPr="00BB3171">
              <w:rPr>
                <w:rFonts w:ascii="Arial" w:hAnsi="Arial" w:cs="Arial"/>
                <w:lang w:val="en-US"/>
              </w:rPr>
              <w:t xml:space="preserve">The average interest rate or return is </w:t>
            </w:r>
            <w:r w:rsidRPr="00BB3171">
              <w:rPr>
                <w:rFonts w:ascii="Arial" w:hAnsi="Arial" w:cs="Arial"/>
                <w:b/>
                <w:bCs/>
                <w:u w:val="single"/>
                <w:lang w:val="en-US"/>
              </w:rPr>
              <w:t>neither higher nor lower</w:t>
            </w:r>
            <w:r w:rsidRPr="00BB3171">
              <w:rPr>
                <w:rFonts w:ascii="Arial" w:hAnsi="Arial" w:cs="Arial"/>
                <w:lang w:val="en-US"/>
              </w:rPr>
              <w:t xml:space="preserve"> for sustainable investments.</w:t>
            </w:r>
          </w:p>
          <w:p w14:paraId="7F46E635" w14:textId="77777777" w:rsidR="006F15F8" w:rsidRPr="00BB3171" w:rsidRDefault="006F15F8" w:rsidP="006F15F8">
            <w:pPr>
              <w:pStyle w:val="Paragraphedeliste"/>
              <w:numPr>
                <w:ilvl w:val="0"/>
                <w:numId w:val="20"/>
              </w:numPr>
              <w:ind w:left="596" w:hanging="443"/>
              <w:rPr>
                <w:rFonts w:ascii="Arial" w:hAnsi="Arial" w:cs="Arial"/>
                <w:lang w:val="en-US"/>
              </w:rPr>
            </w:pPr>
            <w:r w:rsidRPr="00BB3171">
              <w:rPr>
                <w:rFonts w:ascii="Arial" w:hAnsi="Arial" w:cs="Arial"/>
                <w:lang w:val="en-US"/>
              </w:rPr>
              <w:t xml:space="preserve">The average interest rate or return is </w:t>
            </w:r>
            <w:r w:rsidRPr="00BB3171">
              <w:rPr>
                <w:rFonts w:ascii="Arial" w:hAnsi="Arial" w:cs="Arial"/>
                <w:b/>
                <w:bCs/>
                <w:u w:val="single"/>
                <w:lang w:val="en-US"/>
              </w:rPr>
              <w:t>rather higher</w:t>
            </w:r>
            <w:r w:rsidRPr="00BB3171">
              <w:rPr>
                <w:rFonts w:ascii="Arial" w:hAnsi="Arial" w:cs="Arial"/>
                <w:lang w:val="en-US"/>
              </w:rPr>
              <w:t xml:space="preserve"> for sustainable investments.</w:t>
            </w:r>
          </w:p>
          <w:p w14:paraId="5DFA842D" w14:textId="77777777" w:rsidR="006F15F8" w:rsidRPr="00BB3171" w:rsidRDefault="006F15F8" w:rsidP="006F15F8">
            <w:pPr>
              <w:pStyle w:val="Paragraphedeliste"/>
              <w:numPr>
                <w:ilvl w:val="0"/>
                <w:numId w:val="20"/>
              </w:numPr>
              <w:ind w:left="596" w:hanging="443"/>
              <w:rPr>
                <w:rFonts w:ascii="Arial" w:hAnsi="Arial" w:cs="Arial"/>
                <w:lang w:val="en-US"/>
              </w:rPr>
            </w:pPr>
            <w:r w:rsidRPr="00BB3171">
              <w:rPr>
                <w:rFonts w:ascii="Arial" w:hAnsi="Arial" w:cs="Arial"/>
                <w:lang w:val="en-US"/>
              </w:rPr>
              <w:t xml:space="preserve">The average interest rate or return is </w:t>
            </w:r>
            <w:r w:rsidRPr="00BB3171">
              <w:rPr>
                <w:rFonts w:ascii="Arial" w:hAnsi="Arial" w:cs="Arial"/>
                <w:b/>
                <w:bCs/>
                <w:u w:val="single"/>
                <w:lang w:val="en-US"/>
              </w:rPr>
              <w:t>much higher</w:t>
            </w:r>
            <w:r w:rsidRPr="00BB3171">
              <w:rPr>
                <w:rFonts w:ascii="Arial" w:hAnsi="Arial" w:cs="Arial"/>
                <w:lang w:val="en-US"/>
              </w:rPr>
              <w:t xml:space="preserve"> for sustainable investments. </w:t>
            </w:r>
          </w:p>
          <w:p w14:paraId="6EAD952D" w14:textId="77777777" w:rsidR="006F15F8" w:rsidRPr="00BB3171" w:rsidRDefault="006F15F8" w:rsidP="006F15F8">
            <w:pPr>
              <w:pStyle w:val="Paragraphedeliste"/>
              <w:numPr>
                <w:ilvl w:val="0"/>
                <w:numId w:val="20"/>
              </w:numPr>
              <w:ind w:left="596" w:hanging="443"/>
              <w:rPr>
                <w:rFonts w:ascii="Arial" w:hAnsi="Arial" w:cs="Arial"/>
              </w:rPr>
            </w:pPr>
            <w:r w:rsidRPr="00BB3171">
              <w:rPr>
                <w:rFonts w:ascii="Arial" w:hAnsi="Arial" w:cs="Arial"/>
              </w:rPr>
              <w:t>No statement</w:t>
            </w:r>
          </w:p>
        </w:tc>
        <w:tc>
          <w:tcPr>
            <w:tcW w:w="651" w:type="dxa"/>
          </w:tcPr>
          <w:p w14:paraId="1440CF98" w14:textId="77777777" w:rsidR="006F15F8" w:rsidRPr="001469E1" w:rsidRDefault="006F15F8" w:rsidP="006F15F8">
            <w:pPr>
              <w:rPr>
                <w:rFonts w:ascii="Arial" w:hAnsi="Arial" w:cs="Arial"/>
                <w:i/>
                <w:iCs/>
                <w:color w:val="000000" w:themeColor="text1"/>
                <w:highlight w:val="cyan"/>
              </w:rPr>
            </w:pPr>
          </w:p>
        </w:tc>
      </w:tr>
      <w:tr w:rsidR="006F15F8" w:rsidRPr="001469E1" w14:paraId="26AEA51F" w14:textId="77777777" w:rsidTr="00482D01">
        <w:tc>
          <w:tcPr>
            <w:tcW w:w="846" w:type="dxa"/>
          </w:tcPr>
          <w:p w14:paraId="6C71D09C" w14:textId="04D0B307" w:rsidR="006F15F8" w:rsidRPr="005C386F" w:rsidRDefault="006F15F8" w:rsidP="006F15F8">
            <w:pPr>
              <w:rPr>
                <w:rFonts w:ascii="Arial" w:hAnsi="Arial" w:cs="Arial"/>
              </w:rPr>
            </w:pPr>
            <w:r>
              <w:rPr>
                <w:rFonts w:ascii="Arial" w:hAnsi="Arial" w:cs="Arial"/>
              </w:rPr>
              <w:t>B.</w:t>
            </w:r>
            <w:ins w:id="84" w:author="Thierry Santacruz" w:date="2024-02-27T12:55:00Z">
              <w:r w:rsidR="00623F90">
                <w:rPr>
                  <w:rFonts w:ascii="Arial" w:hAnsi="Arial" w:cs="Arial"/>
                </w:rPr>
                <w:t>22</w:t>
              </w:r>
            </w:ins>
            <w:del w:id="85" w:author="Thierry Santacruz" w:date="2024-02-27T12:55:00Z">
              <w:r w:rsidDel="00623F90">
                <w:rPr>
                  <w:rFonts w:ascii="Arial" w:hAnsi="Arial" w:cs="Arial"/>
                </w:rPr>
                <w:delText>17</w:delText>
              </w:r>
            </w:del>
          </w:p>
        </w:tc>
        <w:tc>
          <w:tcPr>
            <w:tcW w:w="7513" w:type="dxa"/>
          </w:tcPr>
          <w:p w14:paraId="655CD9F2" w14:textId="77777777" w:rsidR="006F15F8" w:rsidRPr="00BB3171" w:rsidRDefault="006F15F8" w:rsidP="006F15F8">
            <w:pPr>
              <w:rPr>
                <w:rFonts w:ascii="Arial" w:hAnsi="Arial" w:cs="Arial"/>
                <w:sz w:val="22"/>
                <w:szCs w:val="22"/>
              </w:rPr>
            </w:pPr>
            <w:r w:rsidRPr="00BB3171">
              <w:rPr>
                <w:rFonts w:ascii="Arial" w:hAnsi="Arial" w:cs="Arial"/>
                <w:b/>
                <w:bCs/>
                <w:color w:val="FF0000"/>
                <w:sz w:val="22"/>
                <w:szCs w:val="22"/>
              </w:rPr>
              <w:t>SC</w:t>
            </w:r>
          </w:p>
          <w:p w14:paraId="3621FAB2" w14:textId="77777777" w:rsidR="006F15F8" w:rsidRPr="00BB3171" w:rsidRDefault="006F15F8" w:rsidP="006F15F8">
            <w:pPr>
              <w:rPr>
                <w:rFonts w:ascii="Arial" w:hAnsi="Arial" w:cs="Arial"/>
                <w:sz w:val="22"/>
                <w:szCs w:val="22"/>
              </w:rPr>
            </w:pPr>
            <w:r w:rsidRPr="00BB3171">
              <w:rPr>
                <w:rFonts w:ascii="Arial" w:hAnsi="Arial" w:cs="Arial"/>
                <w:sz w:val="22"/>
                <w:szCs w:val="22"/>
              </w:rPr>
              <w:t>Please indicate your assessment of the average level of fees of sustainable investments compared to conventional investments.</w:t>
            </w:r>
          </w:p>
          <w:p w14:paraId="509B5A13" w14:textId="77777777" w:rsidR="006F15F8" w:rsidRPr="00BB3171" w:rsidRDefault="006F15F8" w:rsidP="006F15F8">
            <w:pPr>
              <w:rPr>
                <w:rFonts w:ascii="Arial" w:hAnsi="Arial" w:cs="Arial"/>
                <w:sz w:val="22"/>
                <w:szCs w:val="22"/>
              </w:rPr>
            </w:pPr>
          </w:p>
          <w:p w14:paraId="72DB7BD1" w14:textId="77777777" w:rsidR="006F15F8" w:rsidRPr="00BB3171" w:rsidRDefault="006F15F8" w:rsidP="006F15F8">
            <w:pPr>
              <w:pStyle w:val="Paragraphedeliste"/>
              <w:numPr>
                <w:ilvl w:val="0"/>
                <w:numId w:val="21"/>
              </w:numPr>
              <w:ind w:left="454"/>
              <w:rPr>
                <w:rFonts w:ascii="Arial" w:hAnsi="Arial" w:cs="Arial"/>
                <w:lang w:val="en-US"/>
              </w:rPr>
            </w:pPr>
            <w:r w:rsidRPr="00BB3171">
              <w:rPr>
                <w:rFonts w:ascii="Arial" w:hAnsi="Arial" w:cs="Arial"/>
                <w:lang w:val="en-US"/>
              </w:rPr>
              <w:t xml:space="preserve">The average fees are </w:t>
            </w:r>
            <w:r w:rsidRPr="00BB3171">
              <w:rPr>
                <w:rFonts w:ascii="Arial" w:hAnsi="Arial" w:cs="Arial"/>
                <w:b/>
                <w:bCs/>
                <w:u w:val="single"/>
                <w:lang w:val="en-US"/>
              </w:rPr>
              <w:t>much lower</w:t>
            </w:r>
            <w:r w:rsidRPr="00BB3171">
              <w:rPr>
                <w:rFonts w:ascii="Arial" w:hAnsi="Arial" w:cs="Arial"/>
                <w:lang w:val="en-US"/>
              </w:rPr>
              <w:t xml:space="preserve"> for sustainable investments.</w:t>
            </w:r>
          </w:p>
          <w:p w14:paraId="6929F6DC" w14:textId="77777777" w:rsidR="006F15F8" w:rsidRPr="00BB3171" w:rsidRDefault="006F15F8" w:rsidP="006F15F8">
            <w:pPr>
              <w:pStyle w:val="Paragraphedeliste"/>
              <w:numPr>
                <w:ilvl w:val="0"/>
                <w:numId w:val="21"/>
              </w:numPr>
              <w:ind w:left="454"/>
              <w:rPr>
                <w:rFonts w:ascii="Arial" w:hAnsi="Arial" w:cs="Arial"/>
                <w:lang w:val="en-US"/>
              </w:rPr>
            </w:pPr>
            <w:r w:rsidRPr="00BB3171">
              <w:rPr>
                <w:rFonts w:ascii="Arial" w:hAnsi="Arial" w:cs="Arial"/>
                <w:lang w:val="en-US"/>
              </w:rPr>
              <w:t xml:space="preserve">The average fees are </w:t>
            </w:r>
            <w:r w:rsidRPr="00BB3171">
              <w:rPr>
                <w:rFonts w:ascii="Arial" w:hAnsi="Arial" w:cs="Arial"/>
                <w:b/>
                <w:bCs/>
                <w:u w:val="single"/>
                <w:lang w:val="en-US"/>
              </w:rPr>
              <w:t>rather lower</w:t>
            </w:r>
            <w:r w:rsidRPr="00BB3171">
              <w:rPr>
                <w:rFonts w:ascii="Arial" w:hAnsi="Arial" w:cs="Arial"/>
                <w:lang w:val="en-US"/>
              </w:rPr>
              <w:t xml:space="preserve"> for sustainable investments.</w:t>
            </w:r>
          </w:p>
          <w:p w14:paraId="09F05288" w14:textId="77777777" w:rsidR="006F15F8" w:rsidRPr="00BB3171" w:rsidRDefault="006F15F8" w:rsidP="006F15F8">
            <w:pPr>
              <w:pStyle w:val="Paragraphedeliste"/>
              <w:numPr>
                <w:ilvl w:val="0"/>
                <w:numId w:val="21"/>
              </w:numPr>
              <w:ind w:left="454"/>
              <w:rPr>
                <w:rFonts w:ascii="Arial" w:hAnsi="Arial" w:cs="Arial"/>
                <w:lang w:val="en-US"/>
              </w:rPr>
            </w:pPr>
            <w:r w:rsidRPr="00BB3171">
              <w:rPr>
                <w:rFonts w:ascii="Arial" w:hAnsi="Arial" w:cs="Arial"/>
                <w:lang w:val="en-US"/>
              </w:rPr>
              <w:t xml:space="preserve">The average fees are </w:t>
            </w:r>
            <w:r w:rsidRPr="00BB3171">
              <w:rPr>
                <w:rFonts w:ascii="Arial" w:hAnsi="Arial" w:cs="Arial"/>
                <w:b/>
                <w:bCs/>
                <w:u w:val="single"/>
                <w:lang w:val="en-US"/>
              </w:rPr>
              <w:t>neither higher nor lower</w:t>
            </w:r>
            <w:r w:rsidRPr="00BB3171">
              <w:rPr>
                <w:rFonts w:ascii="Arial" w:hAnsi="Arial" w:cs="Arial"/>
                <w:lang w:val="en-US"/>
              </w:rPr>
              <w:t xml:space="preserve"> for sustainable investments.</w:t>
            </w:r>
          </w:p>
          <w:p w14:paraId="639AE181" w14:textId="77777777" w:rsidR="006F15F8" w:rsidRPr="00BB3171" w:rsidRDefault="006F15F8" w:rsidP="006F15F8">
            <w:pPr>
              <w:pStyle w:val="Paragraphedeliste"/>
              <w:numPr>
                <w:ilvl w:val="0"/>
                <w:numId w:val="21"/>
              </w:numPr>
              <w:ind w:left="454"/>
              <w:rPr>
                <w:rFonts w:ascii="Arial" w:hAnsi="Arial" w:cs="Arial"/>
                <w:lang w:val="en-US"/>
              </w:rPr>
            </w:pPr>
            <w:r w:rsidRPr="00BB3171">
              <w:rPr>
                <w:rFonts w:ascii="Arial" w:hAnsi="Arial" w:cs="Arial"/>
                <w:lang w:val="en-US"/>
              </w:rPr>
              <w:t xml:space="preserve">The average fees are </w:t>
            </w:r>
            <w:r w:rsidRPr="00BB3171">
              <w:rPr>
                <w:rFonts w:ascii="Arial" w:hAnsi="Arial" w:cs="Arial"/>
                <w:b/>
                <w:bCs/>
                <w:u w:val="single"/>
                <w:lang w:val="en-US"/>
              </w:rPr>
              <w:t>rather higher</w:t>
            </w:r>
            <w:r w:rsidRPr="00BB3171">
              <w:rPr>
                <w:rFonts w:ascii="Arial" w:hAnsi="Arial" w:cs="Arial"/>
                <w:lang w:val="en-US"/>
              </w:rPr>
              <w:t xml:space="preserve"> for sustainable investments.</w:t>
            </w:r>
          </w:p>
          <w:p w14:paraId="47C9F13F" w14:textId="77777777" w:rsidR="006F15F8" w:rsidRPr="00BB3171" w:rsidRDefault="006F15F8" w:rsidP="006F15F8">
            <w:pPr>
              <w:pStyle w:val="Paragraphedeliste"/>
              <w:numPr>
                <w:ilvl w:val="0"/>
                <w:numId w:val="21"/>
              </w:numPr>
              <w:ind w:left="454"/>
              <w:rPr>
                <w:rFonts w:ascii="Arial" w:hAnsi="Arial" w:cs="Arial"/>
                <w:lang w:val="en-US"/>
              </w:rPr>
            </w:pPr>
            <w:r w:rsidRPr="00BB3171">
              <w:rPr>
                <w:rFonts w:ascii="Arial" w:hAnsi="Arial" w:cs="Arial"/>
                <w:lang w:val="en-US"/>
              </w:rPr>
              <w:t xml:space="preserve">The average fees are </w:t>
            </w:r>
            <w:r w:rsidRPr="00BB3171">
              <w:rPr>
                <w:rFonts w:ascii="Arial" w:hAnsi="Arial" w:cs="Arial"/>
                <w:b/>
                <w:bCs/>
                <w:u w:val="single"/>
                <w:lang w:val="en-US"/>
              </w:rPr>
              <w:t>much higher</w:t>
            </w:r>
            <w:r w:rsidRPr="00BB3171">
              <w:rPr>
                <w:rFonts w:ascii="Arial" w:hAnsi="Arial" w:cs="Arial"/>
                <w:lang w:val="en-US"/>
              </w:rPr>
              <w:t xml:space="preserve"> for sustainable investments.</w:t>
            </w:r>
          </w:p>
          <w:p w14:paraId="2938E07E" w14:textId="77777777" w:rsidR="006F15F8" w:rsidRPr="00BB3171" w:rsidRDefault="006F15F8" w:rsidP="006F15F8">
            <w:pPr>
              <w:pStyle w:val="Paragraphedeliste"/>
              <w:numPr>
                <w:ilvl w:val="0"/>
                <w:numId w:val="21"/>
              </w:numPr>
              <w:ind w:left="454"/>
              <w:rPr>
                <w:rFonts w:ascii="Arial" w:hAnsi="Arial" w:cs="Arial"/>
              </w:rPr>
            </w:pPr>
            <w:r w:rsidRPr="00BB3171">
              <w:rPr>
                <w:rFonts w:ascii="Arial" w:hAnsi="Arial" w:cs="Arial"/>
              </w:rPr>
              <w:t>No statement</w:t>
            </w:r>
          </w:p>
        </w:tc>
        <w:tc>
          <w:tcPr>
            <w:tcW w:w="651" w:type="dxa"/>
          </w:tcPr>
          <w:p w14:paraId="06091D1D" w14:textId="77777777" w:rsidR="006F15F8" w:rsidRPr="001469E1" w:rsidRDefault="006F15F8" w:rsidP="006F15F8">
            <w:pPr>
              <w:rPr>
                <w:rFonts w:ascii="Arial" w:hAnsi="Arial" w:cs="Arial"/>
                <w:i/>
                <w:iCs/>
                <w:color w:val="000000" w:themeColor="text1"/>
                <w:highlight w:val="cyan"/>
              </w:rPr>
            </w:pPr>
          </w:p>
        </w:tc>
      </w:tr>
    </w:tbl>
    <w:p w14:paraId="724AB1B8" w14:textId="77777777" w:rsidR="00BE3AED" w:rsidRDefault="00BE3AED" w:rsidP="00BE3AED">
      <w:pPr>
        <w:rPr>
          <w:rFonts w:ascii="Arial" w:hAnsi="Arial" w:cs="Arial"/>
          <w:bCs/>
          <w:sz w:val="22"/>
          <w:szCs w:val="22"/>
        </w:rPr>
      </w:pPr>
    </w:p>
    <w:p w14:paraId="36068628" w14:textId="77777777" w:rsidR="00BB3171" w:rsidRDefault="00BB3171">
      <w:pPr>
        <w:spacing w:after="160" w:line="259" w:lineRule="auto"/>
        <w:rPr>
          <w:rFonts w:ascii="Arial" w:hAnsi="Arial" w:cs="Arial"/>
          <w:b/>
          <w:bCs/>
          <w:sz w:val="22"/>
          <w:szCs w:val="22"/>
        </w:rPr>
      </w:pPr>
      <w:r>
        <w:rPr>
          <w:rFonts w:ascii="Arial" w:hAnsi="Arial" w:cs="Arial"/>
          <w:b/>
          <w:bCs/>
          <w:sz w:val="22"/>
          <w:szCs w:val="22"/>
        </w:rPr>
        <w:br w:type="page"/>
      </w:r>
    </w:p>
    <w:p w14:paraId="4768BB40" w14:textId="123EB9F0" w:rsidR="00177313" w:rsidRPr="00177313" w:rsidRDefault="00177313" w:rsidP="000E35DE">
      <w:pPr>
        <w:rPr>
          <w:rFonts w:ascii="Arial" w:hAnsi="Arial" w:cs="Arial"/>
          <w:b/>
          <w:bCs/>
          <w:color w:val="FF0000"/>
          <w:sz w:val="22"/>
          <w:szCs w:val="22"/>
        </w:rPr>
      </w:pPr>
      <w:r w:rsidRPr="00177313">
        <w:rPr>
          <w:rFonts w:ascii="Arial" w:hAnsi="Arial" w:cs="Arial"/>
          <w:b/>
          <w:bCs/>
          <w:color w:val="FF0000"/>
          <w:sz w:val="22"/>
          <w:szCs w:val="22"/>
          <w:highlight w:val="yellow"/>
        </w:rPr>
        <w:lastRenderedPageBreak/>
        <w:t>DELETE OLD PART C (VIDEO, C1, C2) AND D (D1 TO D8)</w:t>
      </w:r>
      <w:r w:rsidR="00216AD2">
        <w:rPr>
          <w:rFonts w:ascii="Arial" w:hAnsi="Arial" w:cs="Arial"/>
          <w:b/>
          <w:bCs/>
          <w:color w:val="FF0000"/>
          <w:sz w:val="22"/>
          <w:szCs w:val="22"/>
        </w:rPr>
        <w:t xml:space="preserve"> AND REPLACE WITH THE ONES BELOW</w:t>
      </w:r>
    </w:p>
    <w:p w14:paraId="2E784458" w14:textId="77777777" w:rsidR="00177313" w:rsidRDefault="00177313" w:rsidP="000E35DE">
      <w:pPr>
        <w:rPr>
          <w:rFonts w:ascii="Arial" w:hAnsi="Arial" w:cs="Arial"/>
          <w:b/>
          <w:bCs/>
          <w:sz w:val="22"/>
          <w:szCs w:val="22"/>
        </w:rPr>
      </w:pPr>
    </w:p>
    <w:p w14:paraId="120C6384" w14:textId="5D244BA3" w:rsidR="000E35DE" w:rsidRDefault="000E35DE" w:rsidP="000E35DE">
      <w:pPr>
        <w:rPr>
          <w:rFonts w:ascii="Arial" w:hAnsi="Arial" w:cs="Arial"/>
          <w:b/>
          <w:bCs/>
          <w:sz w:val="22"/>
          <w:szCs w:val="22"/>
        </w:rPr>
      </w:pPr>
      <w:r w:rsidRPr="00216AD2">
        <w:rPr>
          <w:rFonts w:ascii="Arial" w:hAnsi="Arial" w:cs="Arial"/>
          <w:b/>
          <w:bCs/>
          <w:sz w:val="22"/>
          <w:szCs w:val="22"/>
          <w:highlight w:val="yellow"/>
        </w:rPr>
        <w:t xml:space="preserve">PART </w:t>
      </w:r>
      <w:r w:rsidR="00216AD2" w:rsidRPr="006F15F8">
        <w:rPr>
          <w:rFonts w:ascii="Arial" w:hAnsi="Arial" w:cs="Arial"/>
          <w:b/>
          <w:bCs/>
          <w:sz w:val="22"/>
          <w:szCs w:val="22"/>
          <w:highlight w:val="yellow"/>
          <w:lang w:val="en-GB"/>
        </w:rPr>
        <w:t>C</w:t>
      </w:r>
      <w:r w:rsidRPr="00216AD2">
        <w:rPr>
          <w:rFonts w:ascii="Arial" w:hAnsi="Arial" w:cs="Arial"/>
          <w:b/>
          <w:bCs/>
          <w:sz w:val="22"/>
          <w:szCs w:val="22"/>
          <w:highlight w:val="yellow"/>
        </w:rPr>
        <w:t>: Believes</w:t>
      </w:r>
    </w:p>
    <w:p w14:paraId="6B7FAC49" w14:textId="77777777" w:rsidR="00216AD2" w:rsidRDefault="00216AD2" w:rsidP="000E35DE">
      <w:pPr>
        <w:rPr>
          <w:rFonts w:ascii="Arial" w:hAnsi="Arial" w:cs="Arial"/>
          <w:b/>
          <w:bCs/>
          <w:sz w:val="22"/>
          <w:szCs w:val="22"/>
        </w:rPr>
      </w:pPr>
    </w:p>
    <w:p w14:paraId="449E9478" w14:textId="5AEE40EE" w:rsidR="00216AD2" w:rsidRPr="00216AD2" w:rsidRDefault="00B63043" w:rsidP="000E35DE">
      <w:pPr>
        <w:rPr>
          <w:rFonts w:ascii="Arial" w:hAnsi="Arial" w:cs="Arial"/>
          <w:b/>
          <w:bCs/>
          <w:color w:val="FF0000"/>
          <w:sz w:val="22"/>
          <w:szCs w:val="22"/>
        </w:rPr>
      </w:pPr>
      <w:r>
        <w:rPr>
          <w:rFonts w:ascii="Arial" w:hAnsi="Arial" w:cs="Arial"/>
          <w:b/>
          <w:bCs/>
          <w:color w:val="FF0000"/>
          <w:sz w:val="22"/>
          <w:szCs w:val="22"/>
          <w:highlight w:val="green"/>
        </w:rPr>
        <w:t>COPY QUESTION</w:t>
      </w:r>
      <w:r w:rsidR="00216AD2" w:rsidRPr="00216AD2">
        <w:rPr>
          <w:rFonts w:ascii="Arial" w:hAnsi="Arial" w:cs="Arial"/>
          <w:b/>
          <w:bCs/>
          <w:color w:val="FF0000"/>
          <w:sz w:val="22"/>
          <w:szCs w:val="22"/>
          <w:highlight w:val="green"/>
        </w:rPr>
        <w:t xml:space="preserve"> FROM JN 112192975 (QUESTION B1 IN THIS PREVIOUS PROJECT)</w:t>
      </w:r>
    </w:p>
    <w:p w14:paraId="00528A69" w14:textId="77777777" w:rsidR="000E35DE" w:rsidRPr="008A4254" w:rsidRDefault="000E35DE" w:rsidP="000E35DE">
      <w:pPr>
        <w:rPr>
          <w:rFonts w:ascii="Arial" w:hAnsi="Arial" w:cs="Arial"/>
          <w:sz w:val="22"/>
          <w:szCs w:val="22"/>
        </w:rPr>
      </w:pPr>
    </w:p>
    <w:tbl>
      <w:tblPr>
        <w:tblStyle w:val="Grilledutableau"/>
        <w:tblW w:w="0" w:type="auto"/>
        <w:tblLook w:val="04A0" w:firstRow="1" w:lastRow="0" w:firstColumn="1" w:lastColumn="0" w:noHBand="0" w:noVBand="1"/>
      </w:tblPr>
      <w:tblGrid>
        <w:gridCol w:w="750"/>
        <w:gridCol w:w="6823"/>
        <w:gridCol w:w="1489"/>
      </w:tblGrid>
      <w:tr w:rsidR="000E35DE" w:rsidRPr="008A4254" w14:paraId="3BD3B3EA" w14:textId="77777777" w:rsidTr="00216AD2">
        <w:tc>
          <w:tcPr>
            <w:tcW w:w="750" w:type="dxa"/>
            <w:shd w:val="clear" w:color="auto" w:fill="auto"/>
          </w:tcPr>
          <w:p w14:paraId="79948E3F" w14:textId="78668D04" w:rsidR="000E35DE" w:rsidRPr="00B63043" w:rsidRDefault="00216AD2" w:rsidP="00482D01">
            <w:pPr>
              <w:rPr>
                <w:rFonts w:ascii="Arial" w:hAnsi="Arial" w:cs="Arial"/>
                <w:highlight w:val="yellow"/>
              </w:rPr>
            </w:pPr>
            <w:r w:rsidRPr="00B63043">
              <w:rPr>
                <w:rFonts w:ascii="Arial" w:hAnsi="Arial" w:cs="Arial"/>
                <w:highlight w:val="yellow"/>
                <w:lang w:val="fr-FR"/>
              </w:rPr>
              <w:t>C</w:t>
            </w:r>
            <w:r w:rsidR="000E35DE" w:rsidRPr="00B63043">
              <w:rPr>
                <w:rFonts w:ascii="Arial" w:hAnsi="Arial" w:cs="Arial"/>
                <w:highlight w:val="yellow"/>
              </w:rPr>
              <w:t>.1</w:t>
            </w:r>
          </w:p>
        </w:tc>
        <w:tc>
          <w:tcPr>
            <w:tcW w:w="6823" w:type="dxa"/>
            <w:shd w:val="clear" w:color="auto" w:fill="auto"/>
          </w:tcPr>
          <w:p w14:paraId="5321F841" w14:textId="77777777" w:rsidR="000E35DE" w:rsidRPr="00B63043" w:rsidRDefault="000E35DE" w:rsidP="00482D01">
            <w:pPr>
              <w:rPr>
                <w:rFonts w:asciiTheme="minorBidi" w:hAnsiTheme="minorBidi"/>
                <w:highlight w:val="yellow"/>
              </w:rPr>
            </w:pPr>
            <w:r w:rsidRPr="00B63043">
              <w:rPr>
                <w:rFonts w:asciiTheme="minorBidi" w:hAnsiTheme="minorBidi"/>
                <w:highlight w:val="yellow"/>
              </w:rPr>
              <w:t>Please rate the following statement.</w:t>
            </w:r>
          </w:p>
          <w:p w14:paraId="62938D60" w14:textId="77777777" w:rsidR="00216AD2" w:rsidRPr="00B63043" w:rsidRDefault="00216AD2" w:rsidP="00482D01">
            <w:pPr>
              <w:rPr>
                <w:rFonts w:asciiTheme="minorBidi" w:hAnsiTheme="minorBidi"/>
                <w:highlight w:val="yellow"/>
              </w:rPr>
            </w:pPr>
          </w:p>
          <w:p w14:paraId="6528A22E" w14:textId="77777777" w:rsidR="00216AD2" w:rsidRPr="00B63043" w:rsidRDefault="00216AD2" w:rsidP="00216AD2">
            <w:pPr>
              <w:rPr>
                <w:rFonts w:asciiTheme="minorBidi" w:hAnsiTheme="minorBidi"/>
                <w:b/>
                <w:bCs/>
                <w:color w:val="FF0000"/>
                <w:highlight w:val="yellow"/>
              </w:rPr>
            </w:pPr>
            <w:r w:rsidRPr="00B63043">
              <w:rPr>
                <w:rFonts w:asciiTheme="minorBidi" w:hAnsiTheme="minorBidi"/>
                <w:b/>
                <w:bCs/>
                <w:color w:val="FF0000"/>
                <w:highlight w:val="yellow"/>
              </w:rPr>
              <w:t>ROW ITEMS</w:t>
            </w:r>
          </w:p>
          <w:p w14:paraId="62E2AB94" w14:textId="77777777" w:rsidR="00216AD2" w:rsidRPr="00B63043" w:rsidRDefault="00216AD2" w:rsidP="00216AD2">
            <w:pPr>
              <w:pStyle w:val="Paragraphedeliste"/>
              <w:numPr>
                <w:ilvl w:val="0"/>
                <w:numId w:val="41"/>
              </w:numPr>
              <w:rPr>
                <w:rFonts w:asciiTheme="minorBidi" w:hAnsiTheme="minorBidi"/>
                <w:highlight w:val="yellow"/>
                <w:lang w:val="en-GB"/>
              </w:rPr>
            </w:pPr>
            <w:r w:rsidRPr="00B63043">
              <w:rPr>
                <w:rFonts w:asciiTheme="minorBidi" w:hAnsiTheme="minorBidi"/>
                <w:highlight w:val="yellow"/>
                <w:lang w:val="en-GB"/>
              </w:rPr>
              <w:t>I believe that financial investments are an appropriate way to express one’s values</w:t>
            </w:r>
          </w:p>
          <w:p w14:paraId="2CDD4A0C" w14:textId="77777777" w:rsidR="00216AD2" w:rsidRPr="00B63043" w:rsidRDefault="00216AD2" w:rsidP="00216AD2">
            <w:pPr>
              <w:pStyle w:val="Paragraphedeliste"/>
              <w:numPr>
                <w:ilvl w:val="0"/>
                <w:numId w:val="41"/>
              </w:numPr>
              <w:rPr>
                <w:rFonts w:asciiTheme="minorBidi" w:hAnsiTheme="minorBidi"/>
                <w:highlight w:val="yellow"/>
                <w:lang w:val="en-GB"/>
              </w:rPr>
            </w:pPr>
            <w:r w:rsidRPr="00B63043">
              <w:rPr>
                <w:rFonts w:asciiTheme="minorBidi" w:hAnsiTheme="minorBidi"/>
                <w:highlight w:val="yellow"/>
                <w:lang w:val="en-GB"/>
              </w:rPr>
              <w:t>I believe that financial investments in general are effective to change the world</w:t>
            </w:r>
          </w:p>
          <w:p w14:paraId="406E7CCF" w14:textId="77777777" w:rsidR="00216AD2" w:rsidRPr="00B63043" w:rsidRDefault="00216AD2" w:rsidP="00216AD2">
            <w:pPr>
              <w:pStyle w:val="Paragraphedeliste"/>
              <w:numPr>
                <w:ilvl w:val="0"/>
                <w:numId w:val="41"/>
              </w:numPr>
              <w:spacing w:after="0" w:line="240" w:lineRule="auto"/>
              <w:rPr>
                <w:rFonts w:asciiTheme="minorBidi" w:hAnsiTheme="minorBidi"/>
                <w:highlight w:val="yellow"/>
                <w:lang w:val="en-GB"/>
              </w:rPr>
            </w:pPr>
            <w:r w:rsidRPr="00B63043">
              <w:rPr>
                <w:rFonts w:asciiTheme="minorBidi" w:hAnsiTheme="minorBidi"/>
                <w:highlight w:val="yellow"/>
                <w:lang w:val="en-GB"/>
              </w:rPr>
              <w:t xml:space="preserve">I believe that my own financial investments, whatever their actual amount, can make a difference. </w:t>
            </w:r>
          </w:p>
          <w:p w14:paraId="69B6F1DB" w14:textId="77777777" w:rsidR="00216AD2" w:rsidRPr="00B63043" w:rsidRDefault="00216AD2" w:rsidP="00216AD2">
            <w:pPr>
              <w:rPr>
                <w:rFonts w:asciiTheme="minorBidi" w:eastAsia="Times New Roman" w:hAnsiTheme="minorBidi"/>
                <w:highlight w:val="yellow"/>
                <w:lang w:val="en-GB" w:eastAsia="sv-SE"/>
              </w:rPr>
            </w:pPr>
          </w:p>
          <w:p w14:paraId="2A69448A" w14:textId="77777777" w:rsidR="00216AD2" w:rsidRPr="00B63043" w:rsidRDefault="00216AD2" w:rsidP="00216AD2">
            <w:pPr>
              <w:rPr>
                <w:rFonts w:asciiTheme="minorBidi" w:hAnsiTheme="minorBidi"/>
                <w:b/>
                <w:bCs/>
                <w:color w:val="FF0000"/>
                <w:highlight w:val="yellow"/>
              </w:rPr>
            </w:pPr>
            <w:r w:rsidRPr="00B63043">
              <w:rPr>
                <w:rFonts w:asciiTheme="minorBidi" w:hAnsiTheme="minorBidi"/>
                <w:b/>
                <w:bCs/>
                <w:color w:val="FF0000"/>
                <w:highlight w:val="yellow"/>
              </w:rPr>
              <w:t>SCALE ITEMS</w:t>
            </w:r>
          </w:p>
          <w:p w14:paraId="23771DC7" w14:textId="77777777" w:rsidR="00216AD2" w:rsidRPr="00B63043" w:rsidRDefault="00216AD2" w:rsidP="00216AD2">
            <w:pPr>
              <w:pStyle w:val="Paragraphedeliste"/>
              <w:numPr>
                <w:ilvl w:val="0"/>
                <w:numId w:val="27"/>
              </w:numPr>
              <w:spacing w:after="0" w:line="240" w:lineRule="auto"/>
              <w:rPr>
                <w:rFonts w:asciiTheme="minorBidi" w:eastAsia="Times New Roman" w:hAnsiTheme="minorBidi"/>
                <w:highlight w:val="yellow"/>
                <w:lang w:val="en-US" w:eastAsia="sv-SE"/>
              </w:rPr>
            </w:pPr>
            <w:r w:rsidRPr="00B63043">
              <w:rPr>
                <w:rFonts w:asciiTheme="minorBidi" w:eastAsia="Times New Roman" w:hAnsiTheme="minorBidi"/>
                <w:highlight w:val="yellow"/>
                <w:lang w:val="en-US" w:eastAsia="sv-SE"/>
              </w:rPr>
              <w:t>Strongly disagree</w:t>
            </w:r>
          </w:p>
          <w:p w14:paraId="2BBE2540" w14:textId="77777777" w:rsidR="00216AD2" w:rsidRPr="00B63043" w:rsidRDefault="00216AD2" w:rsidP="00216AD2">
            <w:pPr>
              <w:pStyle w:val="Paragraphedeliste"/>
              <w:numPr>
                <w:ilvl w:val="0"/>
                <w:numId w:val="27"/>
              </w:numPr>
              <w:spacing w:after="0" w:line="240" w:lineRule="auto"/>
              <w:rPr>
                <w:rFonts w:asciiTheme="minorBidi" w:eastAsia="Times New Roman" w:hAnsiTheme="minorBidi"/>
                <w:highlight w:val="yellow"/>
                <w:lang w:val="en-US" w:eastAsia="sv-SE"/>
              </w:rPr>
            </w:pPr>
            <w:r w:rsidRPr="00B63043">
              <w:rPr>
                <w:rFonts w:asciiTheme="minorBidi" w:eastAsia="Times New Roman" w:hAnsiTheme="minorBidi"/>
                <w:highlight w:val="yellow"/>
                <w:lang w:val="en-US" w:eastAsia="sv-SE"/>
              </w:rPr>
              <w:t>Disagree</w:t>
            </w:r>
          </w:p>
          <w:p w14:paraId="38A7C671" w14:textId="77777777" w:rsidR="00216AD2" w:rsidRPr="00B63043" w:rsidRDefault="00216AD2" w:rsidP="00216AD2">
            <w:pPr>
              <w:pStyle w:val="Paragraphedeliste"/>
              <w:numPr>
                <w:ilvl w:val="0"/>
                <w:numId w:val="27"/>
              </w:numPr>
              <w:spacing w:after="0" w:line="240" w:lineRule="auto"/>
              <w:rPr>
                <w:rFonts w:asciiTheme="minorBidi" w:eastAsia="Times New Roman" w:hAnsiTheme="minorBidi"/>
                <w:highlight w:val="yellow"/>
                <w:lang w:val="en-US" w:eastAsia="sv-SE"/>
              </w:rPr>
            </w:pPr>
            <w:r w:rsidRPr="00B63043">
              <w:rPr>
                <w:rFonts w:asciiTheme="minorBidi" w:eastAsia="Times New Roman" w:hAnsiTheme="minorBidi"/>
                <w:highlight w:val="yellow"/>
                <w:lang w:val="en-US" w:eastAsia="sv-SE"/>
              </w:rPr>
              <w:t>Neither agree nor disagree</w:t>
            </w:r>
          </w:p>
          <w:p w14:paraId="1774ADC0" w14:textId="77777777" w:rsidR="00216AD2" w:rsidRPr="00B63043" w:rsidRDefault="00216AD2" w:rsidP="00216AD2">
            <w:pPr>
              <w:pStyle w:val="Paragraphedeliste"/>
              <w:numPr>
                <w:ilvl w:val="0"/>
                <w:numId w:val="27"/>
              </w:numPr>
              <w:spacing w:after="0" w:line="240" w:lineRule="auto"/>
              <w:rPr>
                <w:rFonts w:asciiTheme="minorBidi" w:eastAsia="Times New Roman" w:hAnsiTheme="minorBidi"/>
                <w:highlight w:val="yellow"/>
                <w:lang w:val="en-US" w:eastAsia="sv-SE"/>
              </w:rPr>
            </w:pPr>
            <w:r w:rsidRPr="00B63043">
              <w:rPr>
                <w:rFonts w:asciiTheme="minorBidi" w:eastAsia="Times New Roman" w:hAnsiTheme="minorBidi"/>
                <w:highlight w:val="yellow"/>
                <w:lang w:val="en-US" w:eastAsia="sv-SE"/>
              </w:rPr>
              <w:t>Agree</w:t>
            </w:r>
          </w:p>
          <w:p w14:paraId="723A6A46" w14:textId="77777777" w:rsidR="00216AD2" w:rsidRPr="00B63043" w:rsidRDefault="00216AD2" w:rsidP="00216AD2">
            <w:pPr>
              <w:pStyle w:val="Paragraphedeliste"/>
              <w:numPr>
                <w:ilvl w:val="0"/>
                <w:numId w:val="27"/>
              </w:numPr>
              <w:spacing w:after="0" w:line="240" w:lineRule="auto"/>
              <w:rPr>
                <w:rFonts w:asciiTheme="minorBidi" w:eastAsia="Times New Roman" w:hAnsiTheme="minorBidi"/>
                <w:highlight w:val="yellow"/>
                <w:lang w:val="en-US" w:eastAsia="sv-SE"/>
              </w:rPr>
            </w:pPr>
            <w:r w:rsidRPr="00B63043">
              <w:rPr>
                <w:rFonts w:asciiTheme="minorBidi" w:eastAsia="Times New Roman" w:hAnsiTheme="minorBidi"/>
                <w:highlight w:val="yellow"/>
                <w:lang w:val="en-US" w:eastAsia="sv-SE"/>
              </w:rPr>
              <w:t>Strongly agree</w:t>
            </w:r>
          </w:p>
          <w:p w14:paraId="5A378BC1" w14:textId="77777777" w:rsidR="000E35DE" w:rsidRPr="00B63043" w:rsidRDefault="000E35DE" w:rsidP="00216AD2">
            <w:pPr>
              <w:rPr>
                <w:rFonts w:ascii="Arial" w:hAnsi="Arial" w:cs="Arial"/>
                <w:highlight w:val="yellow"/>
              </w:rPr>
            </w:pPr>
          </w:p>
        </w:tc>
        <w:tc>
          <w:tcPr>
            <w:tcW w:w="1489" w:type="dxa"/>
            <w:shd w:val="clear" w:color="auto" w:fill="auto"/>
          </w:tcPr>
          <w:p w14:paraId="1FF958E3" w14:textId="0F5B8FC6" w:rsidR="000E35DE" w:rsidRPr="00B63043" w:rsidRDefault="00B63043" w:rsidP="00482D01">
            <w:pPr>
              <w:rPr>
                <w:rFonts w:ascii="Arial" w:hAnsi="Arial" w:cs="Arial"/>
                <w:i/>
                <w:iCs/>
                <w:color w:val="000000" w:themeColor="text1"/>
                <w:highlight w:val="yellow"/>
              </w:rPr>
            </w:pPr>
            <w:r w:rsidRPr="00B63043">
              <w:rPr>
                <w:rFonts w:cstheme="minorHAnsi"/>
                <w:b/>
                <w:bCs/>
                <w:color w:val="FF0000"/>
                <w:sz w:val="20"/>
                <w:szCs w:val="20"/>
                <w:highlight w:val="yellow"/>
              </w:rPr>
              <w:t>SC – SCROLLING MATRIX</w:t>
            </w:r>
          </w:p>
        </w:tc>
      </w:tr>
    </w:tbl>
    <w:p w14:paraId="3690D841" w14:textId="77777777" w:rsidR="00BE3AED" w:rsidRPr="001469E1" w:rsidRDefault="00BE3AED" w:rsidP="00BE3AED">
      <w:pPr>
        <w:rPr>
          <w:rFonts w:ascii="Arial" w:hAnsi="Arial" w:cs="Arial"/>
          <w:bCs/>
          <w:sz w:val="22"/>
          <w:szCs w:val="22"/>
        </w:rPr>
      </w:pPr>
    </w:p>
    <w:p w14:paraId="020710CD" w14:textId="7CD46C7A" w:rsidR="00177313" w:rsidRDefault="00177313">
      <w:pPr>
        <w:spacing w:after="160" w:line="259" w:lineRule="auto"/>
        <w:rPr>
          <w:rFonts w:ascii="Arial" w:hAnsi="Arial" w:cs="Arial"/>
          <w:b/>
          <w:bCs/>
          <w:sz w:val="22"/>
          <w:szCs w:val="22"/>
        </w:rPr>
      </w:pPr>
    </w:p>
    <w:p w14:paraId="733EB04F" w14:textId="77777777" w:rsidR="00B63043" w:rsidRDefault="00B63043">
      <w:pPr>
        <w:spacing w:after="160" w:line="259" w:lineRule="auto"/>
        <w:rPr>
          <w:rFonts w:ascii="Arial" w:hAnsi="Arial" w:cs="Arial"/>
          <w:b/>
          <w:bCs/>
          <w:sz w:val="22"/>
          <w:szCs w:val="22"/>
          <w:highlight w:val="yellow"/>
        </w:rPr>
      </w:pPr>
      <w:r>
        <w:rPr>
          <w:rFonts w:ascii="Arial" w:hAnsi="Arial" w:cs="Arial"/>
          <w:b/>
          <w:bCs/>
          <w:sz w:val="22"/>
          <w:szCs w:val="22"/>
          <w:highlight w:val="yellow"/>
        </w:rPr>
        <w:br w:type="page"/>
      </w:r>
    </w:p>
    <w:p w14:paraId="69F3EBA1" w14:textId="688FE485" w:rsidR="00BE3AED" w:rsidRPr="008A4254" w:rsidRDefault="00BE3AED" w:rsidP="00BE3AED">
      <w:pPr>
        <w:rPr>
          <w:rFonts w:ascii="Arial" w:hAnsi="Arial" w:cs="Arial"/>
          <w:b/>
          <w:bCs/>
          <w:sz w:val="22"/>
          <w:szCs w:val="22"/>
        </w:rPr>
      </w:pPr>
      <w:r w:rsidRPr="00216AD2">
        <w:rPr>
          <w:rFonts w:ascii="Arial" w:hAnsi="Arial" w:cs="Arial"/>
          <w:b/>
          <w:bCs/>
          <w:sz w:val="22"/>
          <w:szCs w:val="22"/>
          <w:highlight w:val="yellow"/>
        </w:rPr>
        <w:lastRenderedPageBreak/>
        <w:t xml:space="preserve">PART </w:t>
      </w:r>
      <w:r w:rsidR="00216AD2" w:rsidRPr="00216AD2">
        <w:rPr>
          <w:rFonts w:ascii="Arial" w:hAnsi="Arial" w:cs="Arial"/>
          <w:b/>
          <w:bCs/>
          <w:sz w:val="22"/>
          <w:szCs w:val="22"/>
          <w:highlight w:val="yellow"/>
          <w:lang w:val="fr-FR"/>
        </w:rPr>
        <w:t>D</w:t>
      </w:r>
      <w:r w:rsidRPr="00216AD2">
        <w:rPr>
          <w:rFonts w:ascii="Arial" w:hAnsi="Arial" w:cs="Arial"/>
          <w:b/>
          <w:bCs/>
          <w:sz w:val="22"/>
          <w:szCs w:val="22"/>
          <w:highlight w:val="yellow"/>
        </w:rPr>
        <w:t>: Sustainability objectives</w:t>
      </w:r>
    </w:p>
    <w:p w14:paraId="4DA365B1" w14:textId="77777777" w:rsidR="00BE3AED" w:rsidRDefault="00BE3AED" w:rsidP="00BE3AED">
      <w:pPr>
        <w:rPr>
          <w:rFonts w:ascii="Arial" w:hAnsi="Arial" w:cs="Arial"/>
          <w:sz w:val="22"/>
          <w:szCs w:val="22"/>
        </w:rPr>
      </w:pPr>
    </w:p>
    <w:p w14:paraId="608D4312" w14:textId="1324F85F" w:rsidR="00B63043" w:rsidRPr="00216AD2" w:rsidRDefault="00B63043" w:rsidP="00B63043">
      <w:pPr>
        <w:rPr>
          <w:rFonts w:ascii="Arial" w:hAnsi="Arial" w:cs="Arial"/>
          <w:b/>
          <w:bCs/>
          <w:color w:val="FF0000"/>
          <w:sz w:val="22"/>
          <w:szCs w:val="22"/>
        </w:rPr>
      </w:pPr>
      <w:r w:rsidRPr="00216AD2">
        <w:rPr>
          <w:rFonts w:ascii="Arial" w:hAnsi="Arial" w:cs="Arial"/>
          <w:b/>
          <w:bCs/>
          <w:color w:val="FF0000"/>
          <w:sz w:val="22"/>
          <w:szCs w:val="22"/>
          <w:highlight w:val="green"/>
        </w:rPr>
        <w:t xml:space="preserve">QUESTION </w:t>
      </w:r>
      <w:r>
        <w:rPr>
          <w:rFonts w:ascii="Arial" w:hAnsi="Arial" w:cs="Arial"/>
          <w:b/>
          <w:bCs/>
          <w:color w:val="FF0000"/>
          <w:sz w:val="22"/>
          <w:szCs w:val="22"/>
          <w:highlight w:val="green"/>
        </w:rPr>
        <w:t>D</w:t>
      </w:r>
      <w:r w:rsidRPr="00216AD2">
        <w:rPr>
          <w:rFonts w:ascii="Arial" w:hAnsi="Arial" w:cs="Arial"/>
          <w:b/>
          <w:bCs/>
          <w:color w:val="FF0000"/>
          <w:sz w:val="22"/>
          <w:szCs w:val="22"/>
          <w:highlight w:val="green"/>
        </w:rPr>
        <w:t>1</w:t>
      </w:r>
      <w:r>
        <w:rPr>
          <w:rFonts w:ascii="Arial" w:hAnsi="Arial" w:cs="Arial"/>
          <w:b/>
          <w:bCs/>
          <w:color w:val="FF0000"/>
          <w:sz w:val="22"/>
          <w:szCs w:val="22"/>
          <w:highlight w:val="green"/>
        </w:rPr>
        <w:t xml:space="preserve"> &amp; D2</w:t>
      </w:r>
      <w:r w:rsidRPr="00216AD2">
        <w:rPr>
          <w:rFonts w:ascii="Arial" w:hAnsi="Arial" w:cs="Arial"/>
          <w:b/>
          <w:bCs/>
          <w:color w:val="FF0000"/>
          <w:sz w:val="22"/>
          <w:szCs w:val="22"/>
          <w:highlight w:val="green"/>
        </w:rPr>
        <w:t xml:space="preserve"> CAN BE COPIED FROM JN 112192975 (QUESTION </w:t>
      </w:r>
      <w:r>
        <w:rPr>
          <w:rFonts w:ascii="Arial" w:hAnsi="Arial" w:cs="Arial"/>
          <w:b/>
          <w:bCs/>
          <w:color w:val="FF0000"/>
          <w:sz w:val="22"/>
          <w:szCs w:val="22"/>
          <w:highlight w:val="green"/>
        </w:rPr>
        <w:t>C</w:t>
      </w:r>
      <w:r w:rsidRPr="00216AD2">
        <w:rPr>
          <w:rFonts w:ascii="Arial" w:hAnsi="Arial" w:cs="Arial"/>
          <w:b/>
          <w:bCs/>
          <w:color w:val="FF0000"/>
          <w:sz w:val="22"/>
          <w:szCs w:val="22"/>
          <w:highlight w:val="green"/>
        </w:rPr>
        <w:t>1</w:t>
      </w:r>
      <w:r>
        <w:rPr>
          <w:rFonts w:ascii="Arial" w:hAnsi="Arial" w:cs="Arial"/>
          <w:b/>
          <w:bCs/>
          <w:color w:val="FF0000"/>
          <w:sz w:val="22"/>
          <w:szCs w:val="22"/>
          <w:highlight w:val="green"/>
        </w:rPr>
        <w:t xml:space="preserve"> &amp; C2</w:t>
      </w:r>
      <w:r w:rsidRPr="00216AD2">
        <w:rPr>
          <w:rFonts w:ascii="Arial" w:hAnsi="Arial" w:cs="Arial"/>
          <w:b/>
          <w:bCs/>
          <w:color w:val="FF0000"/>
          <w:sz w:val="22"/>
          <w:szCs w:val="22"/>
          <w:highlight w:val="green"/>
        </w:rPr>
        <w:t xml:space="preserve"> IN THIS PREVIOUS PROJECT)</w:t>
      </w:r>
    </w:p>
    <w:p w14:paraId="5D5504C0" w14:textId="77777777" w:rsidR="00B63043" w:rsidRDefault="00B63043" w:rsidP="00216AD2">
      <w:pPr>
        <w:rPr>
          <w:rFonts w:cstheme="minorHAnsi"/>
          <w:b/>
          <w:bCs/>
          <w:color w:val="FF0000"/>
          <w:sz w:val="20"/>
          <w:szCs w:val="20"/>
        </w:rPr>
      </w:pPr>
    </w:p>
    <w:p w14:paraId="5369EFCB" w14:textId="65589ECA" w:rsidR="00216AD2" w:rsidRPr="00B63043" w:rsidRDefault="00216AD2" w:rsidP="00216AD2">
      <w:pPr>
        <w:rPr>
          <w:rFonts w:asciiTheme="minorBidi" w:hAnsiTheme="minorBidi"/>
          <w:b/>
          <w:bCs/>
          <w:color w:val="FF0000"/>
          <w:sz w:val="22"/>
          <w:szCs w:val="22"/>
          <w:highlight w:val="yellow"/>
        </w:rPr>
      </w:pPr>
      <w:r w:rsidRPr="00B63043">
        <w:rPr>
          <w:rFonts w:asciiTheme="minorBidi" w:hAnsiTheme="minorBidi"/>
          <w:b/>
          <w:bCs/>
          <w:color w:val="FF0000"/>
          <w:sz w:val="22"/>
          <w:szCs w:val="22"/>
          <w:highlight w:val="yellow"/>
        </w:rPr>
        <w:t>LOOP D1 AND D2 FOR THE TOP 3 SCORES IN A</w:t>
      </w:r>
      <w:r w:rsidR="00B63043" w:rsidRPr="00B63043">
        <w:rPr>
          <w:rFonts w:asciiTheme="minorBidi" w:hAnsiTheme="minorBidi"/>
          <w:b/>
          <w:bCs/>
          <w:color w:val="FF0000"/>
          <w:sz w:val="22"/>
          <w:szCs w:val="22"/>
          <w:highlight w:val="yellow"/>
        </w:rPr>
        <w:t>2</w:t>
      </w:r>
    </w:p>
    <w:p w14:paraId="222131FD" w14:textId="2762072C" w:rsidR="00216AD2" w:rsidRPr="00B63043" w:rsidRDefault="00216AD2" w:rsidP="00216AD2">
      <w:pPr>
        <w:rPr>
          <w:rFonts w:asciiTheme="minorBidi" w:hAnsiTheme="minorBidi"/>
          <w:b/>
          <w:bCs/>
          <w:color w:val="FF0000"/>
          <w:sz w:val="22"/>
          <w:szCs w:val="22"/>
        </w:rPr>
      </w:pPr>
      <w:r w:rsidRPr="00B63043">
        <w:rPr>
          <w:rFonts w:asciiTheme="minorBidi" w:hAnsiTheme="minorBidi"/>
          <w:b/>
          <w:bCs/>
          <w:color w:val="FF0000"/>
          <w:sz w:val="22"/>
          <w:szCs w:val="22"/>
          <w:highlight w:val="yellow"/>
        </w:rPr>
        <w:t>If respondents selected code 7 "any other objective" in A</w:t>
      </w:r>
      <w:r w:rsidR="00B63043" w:rsidRPr="00B63043">
        <w:rPr>
          <w:rFonts w:asciiTheme="minorBidi" w:hAnsiTheme="minorBidi"/>
          <w:b/>
          <w:bCs/>
          <w:color w:val="FF0000"/>
          <w:sz w:val="22"/>
          <w:szCs w:val="22"/>
          <w:highlight w:val="yellow"/>
        </w:rPr>
        <w:t>2</w:t>
      </w:r>
      <w:r w:rsidRPr="00B63043">
        <w:rPr>
          <w:rFonts w:asciiTheme="minorBidi" w:hAnsiTheme="minorBidi"/>
          <w:b/>
          <w:bCs/>
          <w:color w:val="FF0000"/>
          <w:sz w:val="22"/>
          <w:szCs w:val="22"/>
          <w:highlight w:val="yellow"/>
        </w:rPr>
        <w:t xml:space="preserve"> top 3 scores, display text from OE in A</w:t>
      </w:r>
      <w:r w:rsidR="00B63043" w:rsidRPr="00B63043">
        <w:rPr>
          <w:rFonts w:asciiTheme="minorBidi" w:hAnsiTheme="minorBidi"/>
          <w:b/>
          <w:bCs/>
          <w:color w:val="FF0000"/>
          <w:sz w:val="22"/>
          <w:szCs w:val="22"/>
          <w:highlight w:val="yellow"/>
        </w:rPr>
        <w:t>2B</w:t>
      </w:r>
    </w:p>
    <w:p w14:paraId="5D38814D" w14:textId="77777777" w:rsidR="00216AD2" w:rsidRPr="008A4254" w:rsidRDefault="00216AD2" w:rsidP="00BE3AED">
      <w:pPr>
        <w:rPr>
          <w:rFonts w:ascii="Arial" w:hAnsi="Arial" w:cs="Arial"/>
          <w:sz w:val="22"/>
          <w:szCs w:val="22"/>
        </w:rPr>
      </w:pPr>
    </w:p>
    <w:tbl>
      <w:tblPr>
        <w:tblStyle w:val="Grilledutableau"/>
        <w:tblW w:w="0" w:type="auto"/>
        <w:tblLayout w:type="fixed"/>
        <w:tblLook w:val="04A0" w:firstRow="1" w:lastRow="0" w:firstColumn="1" w:lastColumn="0" w:noHBand="0" w:noVBand="1"/>
      </w:tblPr>
      <w:tblGrid>
        <w:gridCol w:w="704"/>
        <w:gridCol w:w="6801"/>
        <w:gridCol w:w="1505"/>
      </w:tblGrid>
      <w:tr w:rsidR="00BE3AED" w:rsidRPr="008A4254" w14:paraId="115978D9" w14:textId="77777777" w:rsidTr="00B63043">
        <w:trPr>
          <w:trHeight w:val="5092"/>
        </w:trPr>
        <w:tc>
          <w:tcPr>
            <w:tcW w:w="704" w:type="dxa"/>
            <w:shd w:val="clear" w:color="auto" w:fill="auto"/>
          </w:tcPr>
          <w:p w14:paraId="108107DA" w14:textId="6877BD75" w:rsidR="00BE3AED" w:rsidRPr="00B63043" w:rsidRDefault="00B63043" w:rsidP="00482D01">
            <w:pPr>
              <w:rPr>
                <w:rFonts w:ascii="Arial" w:hAnsi="Arial" w:cs="Arial"/>
                <w:highlight w:val="green"/>
              </w:rPr>
            </w:pPr>
            <w:r w:rsidRPr="00B63043">
              <w:rPr>
                <w:rFonts w:ascii="Arial" w:hAnsi="Arial" w:cs="Arial"/>
                <w:highlight w:val="green"/>
                <w:lang w:val="fr-FR"/>
              </w:rPr>
              <w:t>D</w:t>
            </w:r>
            <w:r w:rsidR="000E35DE" w:rsidRPr="00B63043">
              <w:rPr>
                <w:rFonts w:ascii="Arial" w:hAnsi="Arial" w:cs="Arial"/>
                <w:highlight w:val="green"/>
              </w:rPr>
              <w:t>.1</w:t>
            </w:r>
          </w:p>
        </w:tc>
        <w:tc>
          <w:tcPr>
            <w:tcW w:w="6801" w:type="dxa"/>
            <w:shd w:val="clear" w:color="auto" w:fill="auto"/>
          </w:tcPr>
          <w:p w14:paraId="55AE98BD" w14:textId="77777777" w:rsidR="00216AD2" w:rsidRPr="00B63043" w:rsidRDefault="00216AD2" w:rsidP="00216AD2">
            <w:pPr>
              <w:spacing w:after="160" w:line="259" w:lineRule="auto"/>
              <w:rPr>
                <w:rFonts w:asciiTheme="minorBidi" w:hAnsiTheme="minorBidi"/>
                <w:sz w:val="22"/>
                <w:szCs w:val="22"/>
                <w:highlight w:val="yellow"/>
              </w:rPr>
            </w:pPr>
            <w:r w:rsidRPr="00B63043">
              <w:rPr>
                <w:rFonts w:asciiTheme="minorBidi" w:hAnsiTheme="minorBidi"/>
                <w:sz w:val="22"/>
                <w:szCs w:val="22"/>
                <w:highlight w:val="yellow"/>
              </w:rPr>
              <w:t xml:space="preserve">You documented in a previous question that your savings serve different financial goals. </w:t>
            </w:r>
          </w:p>
          <w:p w14:paraId="26266207" w14:textId="77777777" w:rsidR="00216AD2" w:rsidRPr="00B63043" w:rsidRDefault="00216AD2" w:rsidP="00216AD2">
            <w:pPr>
              <w:spacing w:after="160" w:line="259" w:lineRule="auto"/>
              <w:rPr>
                <w:rFonts w:asciiTheme="minorBidi" w:hAnsiTheme="minorBidi"/>
                <w:sz w:val="22"/>
                <w:szCs w:val="22"/>
                <w:highlight w:val="yellow"/>
              </w:rPr>
            </w:pPr>
            <w:r w:rsidRPr="00B63043">
              <w:rPr>
                <w:rFonts w:asciiTheme="minorBidi" w:hAnsiTheme="minorBidi"/>
                <w:sz w:val="22"/>
                <w:szCs w:val="22"/>
                <w:highlight w:val="yellow"/>
              </w:rPr>
              <w:t>For the following goal “</w:t>
            </w:r>
            <w:r w:rsidRPr="00B63043">
              <w:rPr>
                <w:rFonts w:asciiTheme="minorBidi" w:hAnsiTheme="minorBidi"/>
                <w:b/>
                <w:bCs/>
                <w:color w:val="FF0000"/>
                <w:sz w:val="22"/>
                <w:szCs w:val="22"/>
                <w:highlight w:val="yellow"/>
              </w:rPr>
              <w:t>[INSERT LOOPED ITEM IN RED]</w:t>
            </w:r>
            <w:r w:rsidRPr="00B63043">
              <w:rPr>
                <w:rFonts w:asciiTheme="minorBidi" w:hAnsiTheme="minorBidi"/>
                <w:sz w:val="22"/>
                <w:szCs w:val="22"/>
                <w:highlight w:val="yellow"/>
              </w:rPr>
              <w:t>”, please express how important it is for you…?</w:t>
            </w:r>
          </w:p>
          <w:p w14:paraId="298B7871" w14:textId="77777777" w:rsidR="00216AD2" w:rsidRPr="00B63043" w:rsidRDefault="00216AD2" w:rsidP="00216AD2">
            <w:pPr>
              <w:rPr>
                <w:rFonts w:asciiTheme="minorBidi" w:hAnsiTheme="minorBidi"/>
                <w:b/>
                <w:bCs/>
                <w:color w:val="FF0000"/>
                <w:sz w:val="22"/>
                <w:szCs w:val="22"/>
                <w:highlight w:val="yellow"/>
              </w:rPr>
            </w:pPr>
            <w:r w:rsidRPr="00B63043">
              <w:rPr>
                <w:rFonts w:asciiTheme="minorBidi" w:hAnsiTheme="minorBidi"/>
                <w:b/>
                <w:bCs/>
                <w:color w:val="FF0000"/>
                <w:sz w:val="22"/>
                <w:szCs w:val="22"/>
                <w:highlight w:val="yellow"/>
              </w:rPr>
              <w:t>ROW ITEMS</w:t>
            </w:r>
          </w:p>
          <w:p w14:paraId="66984EFB" w14:textId="77777777" w:rsidR="00216AD2" w:rsidRPr="00B63043" w:rsidRDefault="00216AD2" w:rsidP="00216AD2">
            <w:pPr>
              <w:pStyle w:val="Paragraphedeliste"/>
              <w:numPr>
                <w:ilvl w:val="0"/>
                <w:numId w:val="43"/>
              </w:numPr>
              <w:rPr>
                <w:rFonts w:asciiTheme="minorBidi" w:hAnsiTheme="minorBidi"/>
                <w:highlight w:val="yellow"/>
                <w:lang w:val="en-US"/>
              </w:rPr>
            </w:pPr>
            <w:r w:rsidRPr="00B63043">
              <w:rPr>
                <w:rFonts w:asciiTheme="minorBidi" w:hAnsiTheme="minorBidi"/>
                <w:highlight w:val="yellow"/>
                <w:lang w:val="en-US"/>
              </w:rPr>
              <w:t>…to align your savings with your personal values</w:t>
            </w:r>
          </w:p>
          <w:p w14:paraId="7C1ADB68" w14:textId="77777777" w:rsidR="00216AD2" w:rsidRPr="00B63043" w:rsidRDefault="00216AD2" w:rsidP="00216AD2">
            <w:pPr>
              <w:pStyle w:val="Paragraphedeliste"/>
              <w:numPr>
                <w:ilvl w:val="0"/>
                <w:numId w:val="43"/>
              </w:numPr>
              <w:rPr>
                <w:rFonts w:asciiTheme="minorBidi" w:hAnsiTheme="minorBidi"/>
                <w:highlight w:val="yellow"/>
                <w:lang w:val="en-US"/>
              </w:rPr>
            </w:pPr>
            <w:r w:rsidRPr="00B63043">
              <w:rPr>
                <w:rFonts w:asciiTheme="minorBidi" w:hAnsiTheme="minorBidi"/>
                <w:highlight w:val="yellow"/>
                <w:lang w:val="en-US"/>
              </w:rPr>
              <w:t>…to use your savings to have a clear positive impact on the society or the environment</w:t>
            </w:r>
          </w:p>
          <w:p w14:paraId="2D601806" w14:textId="77777777" w:rsidR="00216AD2" w:rsidRPr="00B63043" w:rsidRDefault="00216AD2" w:rsidP="00216AD2">
            <w:pPr>
              <w:pStyle w:val="Paragraphedeliste"/>
              <w:numPr>
                <w:ilvl w:val="0"/>
                <w:numId w:val="43"/>
              </w:numPr>
              <w:rPr>
                <w:rFonts w:asciiTheme="minorBidi" w:hAnsiTheme="minorBidi"/>
                <w:highlight w:val="yellow"/>
                <w:lang w:val="en-US"/>
              </w:rPr>
            </w:pPr>
            <w:r w:rsidRPr="00B63043">
              <w:rPr>
                <w:rFonts w:asciiTheme="minorBidi" w:hAnsiTheme="minorBidi"/>
                <w:highlight w:val="yellow"/>
                <w:lang w:val="en-US"/>
              </w:rPr>
              <w:t>…that your savings achieve the maximum possible return for the level of risk you accept to take</w:t>
            </w:r>
          </w:p>
          <w:p w14:paraId="5A865FBE" w14:textId="77777777" w:rsidR="00216AD2" w:rsidRPr="00B63043" w:rsidRDefault="00216AD2" w:rsidP="00216AD2">
            <w:pPr>
              <w:rPr>
                <w:rFonts w:asciiTheme="minorBidi" w:hAnsiTheme="minorBidi"/>
                <w:b/>
                <w:bCs/>
                <w:color w:val="FF0000"/>
                <w:sz w:val="22"/>
                <w:szCs w:val="22"/>
                <w:highlight w:val="yellow"/>
              </w:rPr>
            </w:pPr>
          </w:p>
          <w:p w14:paraId="7013D363" w14:textId="77777777" w:rsidR="00216AD2" w:rsidRPr="00B63043" w:rsidRDefault="00216AD2" w:rsidP="00216AD2">
            <w:pPr>
              <w:rPr>
                <w:rFonts w:asciiTheme="minorBidi" w:hAnsiTheme="minorBidi"/>
                <w:b/>
                <w:bCs/>
                <w:color w:val="FF0000"/>
                <w:sz w:val="22"/>
                <w:szCs w:val="22"/>
                <w:highlight w:val="yellow"/>
              </w:rPr>
            </w:pPr>
            <w:r w:rsidRPr="00B63043">
              <w:rPr>
                <w:rFonts w:asciiTheme="minorBidi" w:hAnsiTheme="minorBidi"/>
                <w:b/>
                <w:bCs/>
                <w:color w:val="FF0000"/>
                <w:sz w:val="22"/>
                <w:szCs w:val="22"/>
                <w:highlight w:val="yellow"/>
              </w:rPr>
              <w:t>SCALE ITEMS</w:t>
            </w:r>
          </w:p>
          <w:p w14:paraId="43A1753A" w14:textId="77777777" w:rsidR="00216AD2" w:rsidRPr="00B63043" w:rsidRDefault="00216AD2" w:rsidP="00216AD2">
            <w:pPr>
              <w:pStyle w:val="Paragraphedeliste"/>
              <w:numPr>
                <w:ilvl w:val="0"/>
                <w:numId w:val="42"/>
              </w:numPr>
              <w:spacing w:after="0" w:line="240" w:lineRule="auto"/>
              <w:rPr>
                <w:rFonts w:asciiTheme="minorBidi" w:eastAsia="Times New Roman" w:hAnsiTheme="minorBidi"/>
                <w:highlight w:val="yellow"/>
                <w:lang w:val="en-US" w:eastAsia="sv-SE"/>
              </w:rPr>
            </w:pPr>
            <w:r w:rsidRPr="00B63043">
              <w:rPr>
                <w:rFonts w:asciiTheme="minorBidi" w:eastAsia="Times New Roman" w:hAnsiTheme="minorBidi"/>
                <w:highlight w:val="yellow"/>
                <w:lang w:val="en-US" w:eastAsia="sv-SE"/>
              </w:rPr>
              <w:t>Not important at all</w:t>
            </w:r>
          </w:p>
          <w:p w14:paraId="241AFA14" w14:textId="77777777" w:rsidR="00216AD2" w:rsidRPr="00B63043" w:rsidRDefault="00216AD2" w:rsidP="00216AD2">
            <w:pPr>
              <w:pStyle w:val="Paragraphedeliste"/>
              <w:numPr>
                <w:ilvl w:val="0"/>
                <w:numId w:val="42"/>
              </w:numPr>
              <w:spacing w:after="0" w:line="240" w:lineRule="auto"/>
              <w:rPr>
                <w:rFonts w:asciiTheme="minorBidi" w:eastAsia="Times New Roman" w:hAnsiTheme="minorBidi"/>
                <w:highlight w:val="yellow"/>
                <w:lang w:val="en-US" w:eastAsia="sv-SE"/>
              </w:rPr>
            </w:pPr>
            <w:r w:rsidRPr="00B63043">
              <w:rPr>
                <w:rFonts w:asciiTheme="minorBidi" w:eastAsia="Times New Roman" w:hAnsiTheme="minorBidi"/>
                <w:highlight w:val="yellow"/>
                <w:lang w:val="en-US" w:eastAsia="sv-SE"/>
              </w:rPr>
              <w:t>Not so important</w:t>
            </w:r>
          </w:p>
          <w:p w14:paraId="39F89A19" w14:textId="77777777" w:rsidR="00216AD2" w:rsidRPr="00B63043" w:rsidRDefault="00216AD2" w:rsidP="00216AD2">
            <w:pPr>
              <w:pStyle w:val="Paragraphedeliste"/>
              <w:numPr>
                <w:ilvl w:val="0"/>
                <w:numId w:val="42"/>
              </w:numPr>
              <w:spacing w:after="0" w:line="240" w:lineRule="auto"/>
              <w:rPr>
                <w:rFonts w:asciiTheme="minorBidi" w:eastAsia="Times New Roman" w:hAnsiTheme="minorBidi"/>
                <w:highlight w:val="yellow"/>
                <w:lang w:val="en-US" w:eastAsia="sv-SE"/>
              </w:rPr>
            </w:pPr>
            <w:r w:rsidRPr="00B63043">
              <w:rPr>
                <w:rFonts w:asciiTheme="minorBidi" w:eastAsia="Times New Roman" w:hAnsiTheme="minorBidi"/>
                <w:highlight w:val="yellow"/>
                <w:lang w:val="en-US" w:eastAsia="sv-SE"/>
              </w:rPr>
              <w:t>Neutral</w:t>
            </w:r>
          </w:p>
          <w:p w14:paraId="113C79D7" w14:textId="77777777" w:rsidR="00216AD2" w:rsidRPr="00B63043" w:rsidRDefault="00216AD2" w:rsidP="00216AD2">
            <w:pPr>
              <w:pStyle w:val="Paragraphedeliste"/>
              <w:numPr>
                <w:ilvl w:val="0"/>
                <w:numId w:val="42"/>
              </w:numPr>
              <w:spacing w:after="0" w:line="240" w:lineRule="auto"/>
              <w:rPr>
                <w:rFonts w:asciiTheme="minorBidi" w:eastAsia="Times New Roman" w:hAnsiTheme="minorBidi"/>
                <w:highlight w:val="yellow"/>
                <w:lang w:val="en-US" w:eastAsia="sv-SE"/>
              </w:rPr>
            </w:pPr>
            <w:r w:rsidRPr="00B63043">
              <w:rPr>
                <w:rFonts w:asciiTheme="minorBidi" w:eastAsia="Times New Roman" w:hAnsiTheme="minorBidi"/>
                <w:highlight w:val="yellow"/>
                <w:lang w:val="en-US" w:eastAsia="sv-SE"/>
              </w:rPr>
              <w:t>Important</w:t>
            </w:r>
          </w:p>
          <w:p w14:paraId="581AEEE4" w14:textId="77777777" w:rsidR="00216AD2" w:rsidRPr="00B63043" w:rsidRDefault="00216AD2" w:rsidP="00216AD2">
            <w:pPr>
              <w:pStyle w:val="Paragraphedeliste"/>
              <w:numPr>
                <w:ilvl w:val="0"/>
                <w:numId w:val="42"/>
              </w:numPr>
              <w:spacing w:after="0" w:line="240" w:lineRule="auto"/>
              <w:rPr>
                <w:rFonts w:asciiTheme="minorBidi" w:eastAsia="Times New Roman" w:hAnsiTheme="minorBidi"/>
                <w:highlight w:val="yellow"/>
                <w:lang w:val="en-US" w:eastAsia="sv-SE"/>
              </w:rPr>
            </w:pPr>
            <w:r w:rsidRPr="00B63043">
              <w:rPr>
                <w:rFonts w:asciiTheme="minorBidi" w:eastAsia="Times New Roman" w:hAnsiTheme="minorBidi"/>
                <w:highlight w:val="yellow"/>
                <w:lang w:eastAsia="sv-SE"/>
              </w:rPr>
              <w:t>Very important</w:t>
            </w:r>
          </w:p>
          <w:p w14:paraId="68307755" w14:textId="77777777" w:rsidR="00BE3AED" w:rsidRPr="00B63043" w:rsidRDefault="00BE3AED" w:rsidP="00482D01">
            <w:pPr>
              <w:pStyle w:val="Paragraphedeliste"/>
              <w:rPr>
                <w:rFonts w:ascii="Arial" w:hAnsi="Arial" w:cs="Arial"/>
                <w:highlight w:val="yellow"/>
                <w:lang w:val="en-US"/>
              </w:rPr>
            </w:pPr>
            <w:r w:rsidRPr="00B63043">
              <w:rPr>
                <w:rFonts w:ascii="Arial" w:hAnsi="Arial" w:cs="Arial"/>
                <w:highlight w:val="yellow"/>
                <w:lang w:val="en-US"/>
              </w:rPr>
              <w:t xml:space="preserve"> </w:t>
            </w:r>
          </w:p>
        </w:tc>
        <w:tc>
          <w:tcPr>
            <w:tcW w:w="1505" w:type="dxa"/>
            <w:shd w:val="clear" w:color="auto" w:fill="auto"/>
          </w:tcPr>
          <w:p w14:paraId="7381B369" w14:textId="77777777" w:rsidR="00216AD2" w:rsidRPr="00B63043" w:rsidRDefault="00216AD2" w:rsidP="00216AD2">
            <w:pPr>
              <w:rPr>
                <w:rFonts w:cstheme="minorHAnsi"/>
                <w:b/>
                <w:bCs/>
                <w:color w:val="FF0000"/>
                <w:sz w:val="20"/>
                <w:szCs w:val="20"/>
                <w:highlight w:val="yellow"/>
              </w:rPr>
            </w:pPr>
            <w:r w:rsidRPr="00B63043">
              <w:rPr>
                <w:rFonts w:cstheme="minorHAnsi"/>
                <w:b/>
                <w:bCs/>
                <w:color w:val="FF0000"/>
                <w:sz w:val="20"/>
                <w:szCs w:val="20"/>
                <w:highlight w:val="yellow"/>
              </w:rPr>
              <w:t>SC – SCROLLING MATRIX</w:t>
            </w:r>
          </w:p>
          <w:p w14:paraId="0338EEE6" w14:textId="51CCB017" w:rsidR="00BE3AED" w:rsidRPr="00B63043" w:rsidRDefault="00216AD2" w:rsidP="00216AD2">
            <w:pPr>
              <w:rPr>
                <w:rFonts w:ascii="Arial" w:hAnsi="Arial" w:cs="Arial"/>
                <w:i/>
                <w:iCs/>
                <w:color w:val="000000" w:themeColor="text1"/>
                <w:highlight w:val="yellow"/>
              </w:rPr>
            </w:pPr>
            <w:r w:rsidRPr="00B63043">
              <w:rPr>
                <w:rFonts w:cstheme="minorHAnsi"/>
                <w:b/>
                <w:bCs/>
                <w:color w:val="FF0000"/>
                <w:sz w:val="20"/>
                <w:szCs w:val="20"/>
                <w:highlight w:val="yellow"/>
              </w:rPr>
              <w:t>RANDOMIZE ITEMS</w:t>
            </w:r>
          </w:p>
          <w:p w14:paraId="3A319D23" w14:textId="77777777" w:rsidR="00BE3AED" w:rsidRPr="00B63043" w:rsidRDefault="00BE3AED" w:rsidP="00482D01">
            <w:pPr>
              <w:rPr>
                <w:rFonts w:ascii="Arial" w:hAnsi="Arial" w:cs="Arial"/>
                <w:i/>
                <w:iCs/>
                <w:color w:val="000000" w:themeColor="text1"/>
                <w:highlight w:val="yellow"/>
              </w:rPr>
            </w:pPr>
          </w:p>
          <w:p w14:paraId="1C66084F" w14:textId="77777777" w:rsidR="00BE3AED" w:rsidRPr="00B63043" w:rsidRDefault="00BE3AED" w:rsidP="00482D01">
            <w:pPr>
              <w:rPr>
                <w:rFonts w:ascii="Arial" w:hAnsi="Arial" w:cs="Arial"/>
                <w:i/>
                <w:iCs/>
                <w:color w:val="000000" w:themeColor="text1"/>
                <w:highlight w:val="yellow"/>
              </w:rPr>
            </w:pPr>
          </w:p>
        </w:tc>
      </w:tr>
      <w:tr w:rsidR="00BE3AED" w:rsidRPr="008A4254" w14:paraId="31AD024E" w14:textId="77777777" w:rsidTr="00216AD2">
        <w:tc>
          <w:tcPr>
            <w:tcW w:w="704" w:type="dxa"/>
            <w:shd w:val="clear" w:color="auto" w:fill="auto"/>
          </w:tcPr>
          <w:p w14:paraId="3D9FADB6" w14:textId="11ACDC06" w:rsidR="00BE3AED" w:rsidRPr="00B63043" w:rsidRDefault="00B63043" w:rsidP="00482D01">
            <w:pPr>
              <w:rPr>
                <w:rFonts w:ascii="Arial" w:hAnsi="Arial" w:cs="Arial"/>
                <w:highlight w:val="green"/>
                <w:lang w:val="fr-FR"/>
              </w:rPr>
            </w:pPr>
            <w:r w:rsidRPr="00B63043">
              <w:rPr>
                <w:rFonts w:ascii="Arial" w:hAnsi="Arial" w:cs="Arial"/>
                <w:highlight w:val="green"/>
                <w:lang w:val="fr-FR"/>
              </w:rPr>
              <w:t>D.2</w:t>
            </w:r>
          </w:p>
        </w:tc>
        <w:tc>
          <w:tcPr>
            <w:tcW w:w="6801" w:type="dxa"/>
            <w:shd w:val="clear" w:color="auto" w:fill="auto"/>
          </w:tcPr>
          <w:p w14:paraId="6248720B" w14:textId="77777777" w:rsidR="00B63043" w:rsidRPr="00B63043" w:rsidRDefault="00B63043" w:rsidP="00B63043">
            <w:pPr>
              <w:rPr>
                <w:rFonts w:asciiTheme="minorBidi" w:hAnsiTheme="minorBidi"/>
                <w:b/>
                <w:bCs/>
                <w:color w:val="FF0000"/>
                <w:sz w:val="22"/>
                <w:szCs w:val="22"/>
                <w:highlight w:val="yellow"/>
              </w:rPr>
            </w:pPr>
            <w:r w:rsidRPr="00B63043">
              <w:rPr>
                <w:rFonts w:asciiTheme="minorBidi" w:hAnsiTheme="minorBidi"/>
                <w:b/>
                <w:bCs/>
                <w:color w:val="FF0000"/>
                <w:sz w:val="22"/>
                <w:szCs w:val="22"/>
                <w:highlight w:val="yellow"/>
              </w:rPr>
              <w:t>DISPLAY ITEMS WITH [CODE 5 OR 4 SELECTED IN D1]</w:t>
            </w:r>
          </w:p>
          <w:p w14:paraId="104BF874" w14:textId="77777777" w:rsidR="00B63043" w:rsidRPr="00B63043" w:rsidRDefault="00B63043" w:rsidP="00B63043">
            <w:pPr>
              <w:rPr>
                <w:rFonts w:asciiTheme="minorBidi" w:hAnsiTheme="minorBidi"/>
                <w:b/>
                <w:bCs/>
                <w:color w:val="FF0000"/>
                <w:sz w:val="22"/>
                <w:szCs w:val="22"/>
                <w:highlight w:val="yellow"/>
              </w:rPr>
            </w:pPr>
            <w:r w:rsidRPr="00B63043">
              <w:rPr>
                <w:rFonts w:asciiTheme="minorBidi" w:hAnsiTheme="minorBidi"/>
                <w:b/>
                <w:bCs/>
                <w:color w:val="FF0000"/>
                <w:sz w:val="22"/>
                <w:szCs w:val="22"/>
                <w:highlight w:val="yellow"/>
              </w:rPr>
              <w:t>ASK D2 IF AT LEAST 2 ITEMS CAN BE SELECTED</w:t>
            </w:r>
          </w:p>
          <w:p w14:paraId="4D872633" w14:textId="77777777" w:rsidR="00B63043" w:rsidRPr="00B63043" w:rsidRDefault="00B63043" w:rsidP="00B63043">
            <w:pPr>
              <w:rPr>
                <w:rFonts w:asciiTheme="minorBidi" w:hAnsiTheme="minorBidi"/>
                <w:b/>
                <w:bCs/>
                <w:color w:val="FF0000"/>
                <w:sz w:val="22"/>
                <w:szCs w:val="22"/>
                <w:highlight w:val="yellow"/>
              </w:rPr>
            </w:pPr>
            <w:r w:rsidRPr="00B63043">
              <w:rPr>
                <w:rFonts w:asciiTheme="minorBidi" w:hAnsiTheme="minorBidi"/>
                <w:b/>
                <w:bCs/>
                <w:color w:val="FF0000"/>
                <w:sz w:val="22"/>
                <w:szCs w:val="22"/>
                <w:highlight w:val="yellow"/>
              </w:rPr>
              <w:t>IF ONLY ONE ITEM ELIGIBLE THEN DON’T ASK AND AUTOPUNCH AS RANK 1</w:t>
            </w:r>
          </w:p>
          <w:p w14:paraId="1B00B717" w14:textId="06571E30" w:rsidR="00B63043" w:rsidRPr="00B63043" w:rsidRDefault="00B63043" w:rsidP="00B63043">
            <w:pPr>
              <w:spacing w:after="160" w:line="259" w:lineRule="auto"/>
              <w:rPr>
                <w:rFonts w:asciiTheme="minorBidi" w:hAnsiTheme="minorBidi"/>
                <w:sz w:val="22"/>
                <w:szCs w:val="22"/>
                <w:highlight w:val="yellow"/>
                <w:lang w:val="en-GB"/>
              </w:rPr>
            </w:pPr>
            <w:r w:rsidRPr="00B63043">
              <w:rPr>
                <w:rFonts w:asciiTheme="minorBidi" w:hAnsiTheme="minorBidi"/>
                <w:sz w:val="22"/>
                <w:szCs w:val="22"/>
                <w:highlight w:val="yellow"/>
                <w:lang w:val="en-GB"/>
              </w:rPr>
              <w:t xml:space="preserve">For the following goal </w:t>
            </w:r>
            <w:r w:rsidRPr="00B63043">
              <w:rPr>
                <w:rFonts w:asciiTheme="minorBidi" w:hAnsiTheme="minorBidi"/>
                <w:sz w:val="22"/>
                <w:szCs w:val="22"/>
                <w:highlight w:val="yellow"/>
              </w:rPr>
              <w:t>“</w:t>
            </w:r>
            <w:r w:rsidRPr="00B63043">
              <w:rPr>
                <w:rFonts w:asciiTheme="minorBidi" w:hAnsiTheme="minorBidi"/>
                <w:b/>
                <w:bCs/>
                <w:color w:val="FF0000"/>
                <w:sz w:val="22"/>
                <w:szCs w:val="22"/>
                <w:highlight w:val="yellow"/>
              </w:rPr>
              <w:t>[INSERT LOOPED ITEM IN RED]</w:t>
            </w:r>
            <w:r w:rsidRPr="00B63043">
              <w:rPr>
                <w:rFonts w:asciiTheme="minorBidi" w:hAnsiTheme="minorBidi"/>
                <w:sz w:val="22"/>
                <w:szCs w:val="22"/>
                <w:highlight w:val="yellow"/>
              </w:rPr>
              <w:t>”</w:t>
            </w:r>
            <w:r w:rsidRPr="00B63043">
              <w:rPr>
                <w:rFonts w:asciiTheme="minorBidi" w:hAnsiTheme="minorBidi"/>
                <w:sz w:val="22"/>
                <w:szCs w:val="22"/>
                <w:highlight w:val="yellow"/>
                <w:lang w:val="en-GB"/>
              </w:rPr>
              <w:t>, you have chosen more than one sustainability-related objectives. Please rank their priority in the order you would like to have them implemented (1 = most important).</w:t>
            </w:r>
          </w:p>
          <w:p w14:paraId="057CB1EB" w14:textId="77777777" w:rsidR="00B63043" w:rsidRPr="00B63043" w:rsidRDefault="00B63043" w:rsidP="00B63043">
            <w:pPr>
              <w:pStyle w:val="Paragraphedeliste"/>
              <w:numPr>
                <w:ilvl w:val="0"/>
                <w:numId w:val="45"/>
              </w:numPr>
              <w:rPr>
                <w:rFonts w:asciiTheme="minorBidi" w:hAnsiTheme="minorBidi"/>
                <w:highlight w:val="yellow"/>
                <w:lang w:val="en-US"/>
              </w:rPr>
            </w:pPr>
            <w:r w:rsidRPr="00B63043">
              <w:rPr>
                <w:rFonts w:asciiTheme="minorBidi" w:hAnsiTheme="minorBidi"/>
                <w:highlight w:val="yellow"/>
                <w:lang w:val="en-US"/>
              </w:rPr>
              <w:t>…to align your savings with your personal values</w:t>
            </w:r>
          </w:p>
          <w:p w14:paraId="1BC23F91" w14:textId="77777777" w:rsidR="00B63043" w:rsidRPr="00B63043" w:rsidRDefault="00B63043" w:rsidP="00B63043">
            <w:pPr>
              <w:pStyle w:val="Paragraphedeliste"/>
              <w:numPr>
                <w:ilvl w:val="0"/>
                <w:numId w:val="45"/>
              </w:numPr>
              <w:rPr>
                <w:rFonts w:asciiTheme="minorBidi" w:hAnsiTheme="minorBidi"/>
                <w:highlight w:val="yellow"/>
                <w:lang w:val="en-US"/>
              </w:rPr>
            </w:pPr>
            <w:r w:rsidRPr="00B63043">
              <w:rPr>
                <w:rFonts w:asciiTheme="minorBidi" w:hAnsiTheme="minorBidi"/>
                <w:highlight w:val="yellow"/>
                <w:lang w:val="en-US"/>
              </w:rPr>
              <w:t>…to use your savings to have a clear positive impact on the society or the environment</w:t>
            </w:r>
          </w:p>
          <w:p w14:paraId="060D6430" w14:textId="77777777" w:rsidR="00B63043" w:rsidRPr="00B63043" w:rsidRDefault="00B63043" w:rsidP="00B63043">
            <w:pPr>
              <w:pStyle w:val="Paragraphedeliste"/>
              <w:numPr>
                <w:ilvl w:val="0"/>
                <w:numId w:val="45"/>
              </w:numPr>
              <w:rPr>
                <w:rFonts w:asciiTheme="minorBidi" w:hAnsiTheme="minorBidi"/>
                <w:highlight w:val="yellow"/>
                <w:lang w:val="en-US"/>
              </w:rPr>
            </w:pPr>
            <w:r w:rsidRPr="00B63043">
              <w:rPr>
                <w:rFonts w:asciiTheme="minorBidi" w:hAnsiTheme="minorBidi"/>
                <w:highlight w:val="yellow"/>
                <w:lang w:val="en-US"/>
              </w:rPr>
              <w:t>…that your savings achieve the maximum possible return for the level of risk you accept to take</w:t>
            </w:r>
          </w:p>
          <w:p w14:paraId="33C41EDB" w14:textId="77777777" w:rsidR="00BE3AED" w:rsidRPr="008A4254" w:rsidRDefault="00BE3AED" w:rsidP="00482D01">
            <w:pPr>
              <w:spacing w:after="160"/>
              <w:rPr>
                <w:rFonts w:ascii="Arial" w:hAnsi="Arial" w:cs="Arial"/>
              </w:rPr>
            </w:pPr>
          </w:p>
        </w:tc>
        <w:tc>
          <w:tcPr>
            <w:tcW w:w="1505" w:type="dxa"/>
            <w:shd w:val="clear" w:color="auto" w:fill="auto"/>
          </w:tcPr>
          <w:p w14:paraId="42948035" w14:textId="77777777" w:rsidR="00B63043" w:rsidRDefault="00B63043" w:rsidP="00B63043">
            <w:pPr>
              <w:rPr>
                <w:rFonts w:cstheme="minorHAnsi"/>
                <w:b/>
                <w:bCs/>
                <w:color w:val="FF0000"/>
                <w:sz w:val="20"/>
                <w:szCs w:val="20"/>
                <w:highlight w:val="yellow"/>
              </w:rPr>
            </w:pPr>
            <w:r w:rsidRPr="00B63043">
              <w:rPr>
                <w:rFonts w:cstheme="minorHAnsi"/>
                <w:b/>
                <w:bCs/>
                <w:color w:val="FF0000"/>
                <w:sz w:val="20"/>
                <w:szCs w:val="20"/>
                <w:highlight w:val="yellow"/>
              </w:rPr>
              <w:t>MC – RANKING QUESTION – 3 RANK MAX</w:t>
            </w:r>
          </w:p>
          <w:p w14:paraId="74E8398A" w14:textId="77777777" w:rsidR="00B63043" w:rsidRDefault="00B63043" w:rsidP="00B63043">
            <w:pPr>
              <w:rPr>
                <w:rFonts w:cstheme="minorHAnsi"/>
                <w:b/>
                <w:bCs/>
                <w:color w:val="FF0000"/>
                <w:sz w:val="20"/>
                <w:szCs w:val="20"/>
                <w:highlight w:val="yellow"/>
              </w:rPr>
            </w:pPr>
          </w:p>
          <w:p w14:paraId="56C9BFB3" w14:textId="77777777" w:rsidR="00B63043" w:rsidRDefault="00B63043" w:rsidP="00B63043">
            <w:pPr>
              <w:spacing w:after="160" w:line="259" w:lineRule="auto"/>
              <w:rPr>
                <w:rFonts w:asciiTheme="minorBidi" w:hAnsiTheme="minorBidi"/>
                <w:sz w:val="22"/>
                <w:szCs w:val="22"/>
                <w:highlight w:val="yellow"/>
                <w:lang w:val="en-GB"/>
              </w:rPr>
            </w:pPr>
            <w:r w:rsidRPr="00B63043">
              <w:rPr>
                <w:rFonts w:cstheme="minorHAnsi"/>
                <w:b/>
                <w:bCs/>
                <w:color w:val="FF0000"/>
                <w:sz w:val="20"/>
                <w:szCs w:val="20"/>
                <w:highlight w:val="yellow"/>
              </w:rPr>
              <w:t>RANDOMIZE ITEMS</w:t>
            </w:r>
            <w:r w:rsidRPr="00B63043">
              <w:rPr>
                <w:rFonts w:asciiTheme="minorBidi" w:hAnsiTheme="minorBidi"/>
                <w:sz w:val="22"/>
                <w:szCs w:val="22"/>
                <w:highlight w:val="yellow"/>
                <w:lang w:val="en-GB"/>
              </w:rPr>
              <w:t xml:space="preserve"> </w:t>
            </w:r>
          </w:p>
          <w:p w14:paraId="536B4F30" w14:textId="77777777" w:rsidR="00B63043" w:rsidRPr="00B63043" w:rsidRDefault="00B63043" w:rsidP="00B63043">
            <w:pPr>
              <w:rPr>
                <w:rFonts w:cstheme="minorHAnsi"/>
                <w:b/>
                <w:bCs/>
                <w:color w:val="FF0000"/>
                <w:sz w:val="20"/>
                <w:szCs w:val="20"/>
                <w:highlight w:val="yellow"/>
              </w:rPr>
            </w:pPr>
          </w:p>
          <w:p w14:paraId="56074074" w14:textId="77777777" w:rsidR="00B63043" w:rsidRPr="00B63043" w:rsidRDefault="00B63043" w:rsidP="00B63043">
            <w:pPr>
              <w:rPr>
                <w:rFonts w:cstheme="minorHAnsi"/>
                <w:i/>
                <w:iCs/>
                <w:color w:val="000000" w:themeColor="text1"/>
                <w:sz w:val="20"/>
                <w:szCs w:val="20"/>
                <w:highlight w:val="yellow"/>
              </w:rPr>
            </w:pPr>
          </w:p>
          <w:p w14:paraId="684B73F9" w14:textId="01EFA98F" w:rsidR="00BE3AED" w:rsidRPr="00B63043" w:rsidRDefault="00BE3AED" w:rsidP="00B63043">
            <w:pPr>
              <w:rPr>
                <w:rFonts w:ascii="Arial" w:hAnsi="Arial" w:cs="Arial"/>
                <w:i/>
                <w:iCs/>
                <w:color w:val="000000" w:themeColor="text1"/>
                <w:highlight w:val="yellow"/>
              </w:rPr>
            </w:pPr>
          </w:p>
        </w:tc>
      </w:tr>
    </w:tbl>
    <w:p w14:paraId="74B70153" w14:textId="77777777" w:rsidR="00740AF5" w:rsidRDefault="00740AF5" w:rsidP="00BE3AED">
      <w:pPr>
        <w:rPr>
          <w:rFonts w:ascii="Arial" w:hAnsi="Arial" w:cs="Arial"/>
          <w:bCs/>
          <w:sz w:val="22"/>
          <w:szCs w:val="22"/>
        </w:rPr>
      </w:pPr>
    </w:p>
    <w:p w14:paraId="36E3CAAD" w14:textId="77777777" w:rsidR="00740AF5" w:rsidRDefault="00740AF5" w:rsidP="00BE3AED">
      <w:pPr>
        <w:rPr>
          <w:rFonts w:ascii="Arial" w:hAnsi="Arial" w:cs="Arial"/>
          <w:bCs/>
          <w:sz w:val="22"/>
          <w:szCs w:val="22"/>
        </w:rPr>
      </w:pPr>
    </w:p>
    <w:p w14:paraId="45DF13CB" w14:textId="77777777" w:rsidR="00B63043" w:rsidRDefault="00B63043">
      <w:pPr>
        <w:spacing w:after="160" w:line="259" w:lineRule="auto"/>
        <w:rPr>
          <w:rFonts w:ascii="Arial" w:hAnsi="Arial" w:cs="Arial"/>
          <w:b/>
          <w:highlight w:val="yellow"/>
        </w:rPr>
      </w:pPr>
      <w:r>
        <w:rPr>
          <w:rFonts w:ascii="Arial" w:hAnsi="Arial" w:cs="Arial"/>
          <w:b/>
          <w:highlight w:val="yellow"/>
        </w:rPr>
        <w:br w:type="page"/>
      </w:r>
    </w:p>
    <w:p w14:paraId="3272A6AA" w14:textId="14EF92CA" w:rsidR="00BC1F4A" w:rsidRPr="00B63043" w:rsidRDefault="00BC1F4A" w:rsidP="00BE3AED">
      <w:pPr>
        <w:rPr>
          <w:rFonts w:ascii="Arial" w:hAnsi="Arial" w:cs="Arial"/>
          <w:b/>
          <w:highlight w:val="yellow"/>
        </w:rPr>
      </w:pPr>
      <w:r w:rsidRPr="00B63043">
        <w:rPr>
          <w:rFonts w:ascii="Arial" w:hAnsi="Arial" w:cs="Arial"/>
          <w:b/>
          <w:highlight w:val="yellow"/>
        </w:rPr>
        <w:lastRenderedPageBreak/>
        <w:t xml:space="preserve">Part </w:t>
      </w:r>
      <w:r w:rsidR="000E35DE" w:rsidRPr="00B63043">
        <w:rPr>
          <w:rFonts w:ascii="Arial" w:hAnsi="Arial" w:cs="Arial"/>
          <w:b/>
          <w:highlight w:val="yellow"/>
        </w:rPr>
        <w:t>E</w:t>
      </w:r>
      <w:r w:rsidRPr="00B63043">
        <w:rPr>
          <w:rFonts w:ascii="Arial" w:hAnsi="Arial" w:cs="Arial"/>
          <w:b/>
          <w:highlight w:val="yellow"/>
        </w:rPr>
        <w:t xml:space="preserve">: Environmental impact claims </w:t>
      </w:r>
    </w:p>
    <w:p w14:paraId="60FFCAA1" w14:textId="77777777" w:rsidR="00BC1F4A" w:rsidRPr="00B63043" w:rsidRDefault="00BC1F4A" w:rsidP="00BE3AED">
      <w:pPr>
        <w:rPr>
          <w:rFonts w:ascii="Arial" w:hAnsi="Arial" w:cs="Arial"/>
          <w:bCs/>
          <w:sz w:val="22"/>
          <w:szCs w:val="22"/>
          <w:highlight w:val="yellow"/>
          <w:lang w:val="en-GB"/>
        </w:rPr>
      </w:pPr>
    </w:p>
    <w:p w14:paraId="5A7578A6" w14:textId="77777777" w:rsidR="00BC1F4A" w:rsidRPr="00B63043" w:rsidRDefault="00BC1F4A" w:rsidP="00BE3AED">
      <w:pPr>
        <w:rPr>
          <w:rFonts w:ascii="Arial" w:hAnsi="Arial" w:cs="Arial"/>
          <w:bCs/>
          <w:sz w:val="22"/>
          <w:szCs w:val="22"/>
          <w:highlight w:val="yellow"/>
          <w:lang w:val="en-GB"/>
        </w:rPr>
      </w:pPr>
    </w:p>
    <w:tbl>
      <w:tblPr>
        <w:tblStyle w:val="Grilledutableau"/>
        <w:tblW w:w="0" w:type="auto"/>
        <w:tblLook w:val="04A0" w:firstRow="1" w:lastRow="0" w:firstColumn="1" w:lastColumn="0" w:noHBand="0" w:noVBand="1"/>
      </w:tblPr>
      <w:tblGrid>
        <w:gridCol w:w="750"/>
        <w:gridCol w:w="6814"/>
        <w:gridCol w:w="1498"/>
      </w:tblGrid>
      <w:tr w:rsidR="00007B19" w:rsidRPr="008A4254" w14:paraId="3D105152" w14:textId="77777777" w:rsidTr="00482D01">
        <w:tc>
          <w:tcPr>
            <w:tcW w:w="750" w:type="dxa"/>
            <w:shd w:val="clear" w:color="auto" w:fill="auto"/>
          </w:tcPr>
          <w:p w14:paraId="2218943E" w14:textId="6C744127" w:rsidR="00007B19" w:rsidRPr="00B63043" w:rsidRDefault="000E35DE" w:rsidP="00482D01">
            <w:pPr>
              <w:rPr>
                <w:rFonts w:ascii="Arial" w:hAnsi="Arial" w:cs="Arial"/>
                <w:highlight w:val="yellow"/>
              </w:rPr>
            </w:pPr>
            <w:r w:rsidRPr="00B63043">
              <w:rPr>
                <w:rFonts w:ascii="Arial" w:hAnsi="Arial" w:cs="Arial"/>
                <w:highlight w:val="yellow"/>
              </w:rPr>
              <w:t>E</w:t>
            </w:r>
            <w:r w:rsidR="00FB6DCC" w:rsidRPr="00B63043">
              <w:rPr>
                <w:rFonts w:ascii="Arial" w:hAnsi="Arial" w:cs="Arial"/>
                <w:highlight w:val="yellow"/>
              </w:rPr>
              <w:t>.1</w:t>
            </w:r>
          </w:p>
        </w:tc>
        <w:tc>
          <w:tcPr>
            <w:tcW w:w="6814" w:type="dxa"/>
            <w:shd w:val="clear" w:color="auto" w:fill="auto"/>
          </w:tcPr>
          <w:p w14:paraId="38F80284" w14:textId="10CFD905" w:rsidR="00BF39C0" w:rsidRPr="00B63043" w:rsidRDefault="00007B19" w:rsidP="00482D01">
            <w:pPr>
              <w:rPr>
                <w:rFonts w:ascii="Arial" w:hAnsi="Arial" w:cs="Arial"/>
                <w:sz w:val="22"/>
                <w:szCs w:val="22"/>
                <w:highlight w:val="yellow"/>
              </w:rPr>
            </w:pPr>
            <w:r w:rsidRPr="00B63043">
              <w:rPr>
                <w:rFonts w:ascii="Arial" w:hAnsi="Arial" w:cs="Arial"/>
                <w:sz w:val="22"/>
                <w:szCs w:val="22"/>
                <w:highlight w:val="yellow"/>
              </w:rPr>
              <w:t>Imagine you</w:t>
            </w:r>
            <w:r w:rsidR="0038601E" w:rsidRPr="00B63043">
              <w:rPr>
                <w:rFonts w:ascii="Arial" w:hAnsi="Arial" w:cs="Arial"/>
                <w:sz w:val="22"/>
                <w:szCs w:val="22"/>
                <w:highlight w:val="yellow"/>
              </w:rPr>
              <w:t xml:space="preserve">r financial advisor would recommend you </w:t>
            </w:r>
            <w:r w:rsidR="000E35DE" w:rsidRPr="00B63043">
              <w:rPr>
                <w:rFonts w:ascii="Arial" w:hAnsi="Arial" w:cs="Arial"/>
                <w:sz w:val="22"/>
                <w:szCs w:val="22"/>
                <w:highlight w:val="yellow"/>
              </w:rPr>
              <w:t xml:space="preserve">to </w:t>
            </w:r>
            <w:r w:rsidR="009F3390" w:rsidRPr="00B63043">
              <w:rPr>
                <w:rFonts w:ascii="Arial" w:hAnsi="Arial" w:cs="Arial"/>
                <w:sz w:val="22"/>
                <w:szCs w:val="22"/>
                <w:highlight w:val="yellow"/>
              </w:rPr>
              <w:t>invest</w:t>
            </w:r>
            <w:r w:rsidR="005E0B4C" w:rsidRPr="00B63043">
              <w:rPr>
                <w:rFonts w:ascii="Arial" w:hAnsi="Arial" w:cs="Arial"/>
                <w:sz w:val="22"/>
                <w:szCs w:val="22"/>
                <w:highlight w:val="yellow"/>
              </w:rPr>
              <w:t xml:space="preserve"> in the following </w:t>
            </w:r>
            <w:r w:rsidR="001E1836" w:rsidRPr="00B63043">
              <w:rPr>
                <w:rFonts w:ascii="Arial" w:hAnsi="Arial" w:cs="Arial"/>
                <w:sz w:val="22"/>
                <w:szCs w:val="22"/>
                <w:highlight w:val="yellow"/>
              </w:rPr>
              <w:t>investment fund product with the description</w:t>
            </w:r>
            <w:r w:rsidR="00046360" w:rsidRPr="00B63043">
              <w:rPr>
                <w:rFonts w:ascii="Arial" w:hAnsi="Arial" w:cs="Arial"/>
                <w:sz w:val="22"/>
                <w:szCs w:val="22"/>
                <w:highlight w:val="yellow"/>
              </w:rPr>
              <w:t xml:space="preserve"> below (please read)</w:t>
            </w:r>
            <w:r w:rsidR="001E1836" w:rsidRPr="00B63043">
              <w:rPr>
                <w:rFonts w:ascii="Arial" w:hAnsi="Arial" w:cs="Arial"/>
                <w:sz w:val="22"/>
                <w:szCs w:val="22"/>
                <w:highlight w:val="yellow"/>
              </w:rPr>
              <w:t xml:space="preserve">: </w:t>
            </w:r>
          </w:p>
          <w:p w14:paraId="423E4E88" w14:textId="77777777" w:rsidR="00BF39C0" w:rsidRPr="00B63043" w:rsidRDefault="00BF39C0" w:rsidP="00482D01">
            <w:pPr>
              <w:rPr>
                <w:rFonts w:ascii="Arial" w:hAnsi="Arial" w:cs="Arial"/>
                <w:sz w:val="22"/>
                <w:szCs w:val="22"/>
                <w:highlight w:val="yellow"/>
              </w:rPr>
            </w:pPr>
          </w:p>
          <w:p w14:paraId="2C2B039A" w14:textId="77777777" w:rsidR="00BF39C0" w:rsidRPr="00B63043" w:rsidRDefault="00BF39C0" w:rsidP="00482D01">
            <w:pPr>
              <w:rPr>
                <w:rFonts w:ascii="Arial" w:hAnsi="Arial" w:cs="Arial"/>
                <w:sz w:val="22"/>
                <w:szCs w:val="22"/>
                <w:highlight w:val="yellow"/>
              </w:rPr>
            </w:pPr>
            <w:r w:rsidRPr="00B63043">
              <w:rPr>
                <w:rFonts w:ascii="Arial" w:hAnsi="Arial" w:cs="Arial"/>
                <w:sz w:val="22"/>
                <w:szCs w:val="22"/>
                <w:highlight w:val="yellow"/>
              </w:rPr>
              <w:t>Global Climate Change Fund</w:t>
            </w:r>
          </w:p>
          <w:p w14:paraId="0C14DC66" w14:textId="77777777" w:rsidR="00BF39C0" w:rsidRPr="00B63043" w:rsidRDefault="00BF39C0" w:rsidP="00482D01">
            <w:pPr>
              <w:rPr>
                <w:rFonts w:ascii="Arial" w:hAnsi="Arial" w:cs="Arial"/>
                <w:sz w:val="22"/>
                <w:szCs w:val="22"/>
                <w:highlight w:val="yellow"/>
              </w:rPr>
            </w:pPr>
          </w:p>
          <w:p w14:paraId="21A918C8" w14:textId="53AEAD4C" w:rsidR="00BF0A81" w:rsidRPr="00B63043" w:rsidRDefault="00BF0A81" w:rsidP="00BF0A81">
            <w:pPr>
              <w:rPr>
                <w:rFonts w:ascii="Arial" w:hAnsi="Arial" w:cs="Arial"/>
                <w:sz w:val="22"/>
                <w:szCs w:val="22"/>
                <w:highlight w:val="yellow"/>
              </w:rPr>
            </w:pPr>
            <w:r w:rsidRPr="00B63043">
              <w:rPr>
                <w:rFonts w:ascii="Arial" w:hAnsi="Arial" w:cs="Arial"/>
                <w:sz w:val="22"/>
                <w:szCs w:val="22"/>
                <w:highlight w:val="yellow"/>
              </w:rPr>
              <w:t xml:space="preserve">The Fund's investment objective is to contribute towards climate change mitigation and adaptation as considered by the Paris Climate Agreement while seeking capital appreciation. In order to achieve the long-term global warming targets of the Paris Climate Agreement, the Fund pursues decarbonization primarily through investments in solutions to reduce greenhouse gas emissions, and secondarily through investments in companies committed to aligning their own self-decarbonization trajectory with the 1.5-degree scenario. </w:t>
            </w:r>
          </w:p>
          <w:p w14:paraId="23FBC5F9" w14:textId="6F2868A0" w:rsidR="00007B19" w:rsidRPr="00B63043" w:rsidRDefault="00007B19" w:rsidP="00482D01">
            <w:pPr>
              <w:rPr>
                <w:rFonts w:ascii="Arial" w:hAnsi="Arial" w:cs="Arial"/>
                <w:sz w:val="22"/>
                <w:szCs w:val="22"/>
                <w:highlight w:val="yellow"/>
              </w:rPr>
            </w:pPr>
          </w:p>
          <w:p w14:paraId="6387D732" w14:textId="02B1E657" w:rsidR="00046360" w:rsidRPr="00B63043" w:rsidRDefault="009F3390" w:rsidP="00046360">
            <w:pPr>
              <w:rPr>
                <w:rFonts w:ascii="Arial" w:hAnsi="Arial" w:cs="Arial"/>
                <w:sz w:val="22"/>
                <w:szCs w:val="22"/>
                <w:highlight w:val="yellow"/>
              </w:rPr>
            </w:pPr>
            <w:r w:rsidRPr="00B63043">
              <w:rPr>
                <w:rFonts w:ascii="Arial" w:hAnsi="Arial" w:cs="Arial"/>
                <w:sz w:val="22"/>
                <w:szCs w:val="22"/>
                <w:highlight w:val="yellow"/>
              </w:rPr>
              <w:t>P</w:t>
            </w:r>
            <w:r w:rsidR="00046360" w:rsidRPr="00B63043">
              <w:rPr>
                <w:rFonts w:ascii="Arial" w:hAnsi="Arial" w:cs="Arial"/>
                <w:sz w:val="22"/>
                <w:szCs w:val="22"/>
                <w:highlight w:val="yellow"/>
              </w:rPr>
              <w:t>lease rate the following statement.</w:t>
            </w:r>
          </w:p>
          <w:p w14:paraId="6E4D7FC3" w14:textId="77777777" w:rsidR="00046360" w:rsidRDefault="00046360" w:rsidP="00482D01">
            <w:pPr>
              <w:rPr>
                <w:rFonts w:ascii="Arial" w:hAnsi="Arial" w:cs="Arial"/>
                <w:sz w:val="22"/>
                <w:szCs w:val="22"/>
                <w:highlight w:val="yellow"/>
              </w:rPr>
            </w:pPr>
          </w:p>
          <w:p w14:paraId="2DA0B619" w14:textId="4C42A680" w:rsidR="00B63043" w:rsidRPr="00B63043" w:rsidRDefault="00B63043" w:rsidP="00482D01">
            <w:pPr>
              <w:rPr>
                <w:rFonts w:ascii="Arial" w:hAnsi="Arial" w:cs="Arial"/>
                <w:sz w:val="22"/>
                <w:szCs w:val="22"/>
                <w:highlight w:val="yellow"/>
              </w:rPr>
            </w:pPr>
            <w:r w:rsidRPr="00B63043">
              <w:rPr>
                <w:rFonts w:ascii="Arial" w:hAnsi="Arial" w:cs="Arial"/>
                <w:color w:val="FF0000"/>
                <w:sz w:val="22"/>
                <w:szCs w:val="22"/>
                <w:highlight w:val="yellow"/>
              </w:rPr>
              <w:t>ITEMS</w:t>
            </w:r>
            <w:r>
              <w:rPr>
                <w:rFonts w:ascii="Arial" w:hAnsi="Arial" w:cs="Arial"/>
                <w:sz w:val="22"/>
                <w:szCs w:val="22"/>
                <w:highlight w:val="yellow"/>
              </w:rPr>
              <w:t>:</w:t>
            </w:r>
          </w:p>
          <w:p w14:paraId="074DCB15" w14:textId="59D71ADC" w:rsidR="00007B19" w:rsidRPr="006F15F8" w:rsidRDefault="00007B19" w:rsidP="00B63043">
            <w:pPr>
              <w:pStyle w:val="Paragraphedeliste"/>
              <w:numPr>
                <w:ilvl w:val="0"/>
                <w:numId w:val="49"/>
              </w:numPr>
              <w:rPr>
                <w:rFonts w:ascii="Arial" w:hAnsi="Arial" w:cs="Arial"/>
                <w:highlight w:val="yellow"/>
                <w:lang w:val="en-GB"/>
              </w:rPr>
            </w:pPr>
            <w:r w:rsidRPr="006F15F8">
              <w:rPr>
                <w:rFonts w:ascii="Arial" w:hAnsi="Arial" w:cs="Arial"/>
                <w:highlight w:val="yellow"/>
                <w:lang w:val="en-GB"/>
              </w:rPr>
              <w:t xml:space="preserve">I </w:t>
            </w:r>
            <w:r w:rsidR="00EC10FD" w:rsidRPr="006F15F8">
              <w:rPr>
                <w:rFonts w:ascii="Arial" w:hAnsi="Arial" w:cs="Arial"/>
                <w:highlight w:val="yellow"/>
                <w:lang w:val="en-GB"/>
              </w:rPr>
              <w:t xml:space="preserve">would </w:t>
            </w:r>
            <w:r w:rsidR="00DC2A53" w:rsidRPr="006F15F8">
              <w:rPr>
                <w:rFonts w:ascii="Arial" w:hAnsi="Arial" w:cs="Arial"/>
                <w:highlight w:val="yellow"/>
                <w:lang w:val="en-GB"/>
              </w:rPr>
              <w:t xml:space="preserve">expect </w:t>
            </w:r>
            <w:r w:rsidRPr="006F15F8">
              <w:rPr>
                <w:rFonts w:ascii="Arial" w:hAnsi="Arial" w:cs="Arial"/>
                <w:highlight w:val="yellow"/>
                <w:lang w:val="en-GB"/>
              </w:rPr>
              <w:t xml:space="preserve">that </w:t>
            </w:r>
            <w:r w:rsidR="00FA6E04" w:rsidRPr="006F15F8">
              <w:rPr>
                <w:rFonts w:ascii="Arial" w:hAnsi="Arial" w:cs="Arial"/>
                <w:highlight w:val="yellow"/>
                <w:lang w:val="en-GB"/>
              </w:rPr>
              <w:t>an</w:t>
            </w:r>
            <w:r w:rsidRPr="006F15F8">
              <w:rPr>
                <w:rFonts w:ascii="Arial" w:hAnsi="Arial" w:cs="Arial"/>
                <w:highlight w:val="yellow"/>
                <w:lang w:val="en-GB"/>
              </w:rPr>
              <w:t xml:space="preserve"> </w:t>
            </w:r>
            <w:r w:rsidR="00FB6DCC" w:rsidRPr="006F15F8">
              <w:rPr>
                <w:rFonts w:ascii="Arial" w:hAnsi="Arial" w:cs="Arial"/>
                <w:highlight w:val="yellow"/>
                <w:lang w:val="en-GB"/>
              </w:rPr>
              <w:t>investment</w:t>
            </w:r>
            <w:r w:rsidRPr="006F15F8">
              <w:rPr>
                <w:rFonts w:ascii="Arial" w:hAnsi="Arial" w:cs="Arial"/>
                <w:highlight w:val="yellow"/>
                <w:lang w:val="en-GB"/>
              </w:rPr>
              <w:t xml:space="preserve"> </w:t>
            </w:r>
            <w:r w:rsidR="00FA6E04" w:rsidRPr="006F15F8">
              <w:rPr>
                <w:rFonts w:ascii="Arial" w:hAnsi="Arial" w:cs="Arial"/>
                <w:highlight w:val="yellow"/>
                <w:lang w:val="en-GB"/>
              </w:rPr>
              <w:t xml:space="preserve">in this fund </w:t>
            </w:r>
            <w:r w:rsidR="00637220" w:rsidRPr="006F15F8">
              <w:rPr>
                <w:rFonts w:ascii="Arial" w:hAnsi="Arial" w:cs="Arial"/>
                <w:highlight w:val="yellow"/>
                <w:lang w:val="en-GB"/>
              </w:rPr>
              <w:t>allow</w:t>
            </w:r>
            <w:r w:rsidR="00EC10FD" w:rsidRPr="006F15F8">
              <w:rPr>
                <w:rFonts w:ascii="Arial" w:hAnsi="Arial" w:cs="Arial"/>
                <w:highlight w:val="yellow"/>
                <w:lang w:val="en-GB"/>
              </w:rPr>
              <w:t>s</w:t>
            </w:r>
            <w:r w:rsidR="00637220" w:rsidRPr="006F15F8">
              <w:rPr>
                <w:rFonts w:ascii="Arial" w:hAnsi="Arial" w:cs="Arial"/>
                <w:highlight w:val="yellow"/>
                <w:lang w:val="en-GB"/>
              </w:rPr>
              <w:t xml:space="preserve"> </w:t>
            </w:r>
            <w:r w:rsidR="00EC10FD" w:rsidRPr="006F15F8">
              <w:rPr>
                <w:rFonts w:ascii="Arial" w:hAnsi="Arial" w:cs="Arial"/>
                <w:highlight w:val="yellow"/>
                <w:lang w:val="en-GB"/>
              </w:rPr>
              <w:t>me</w:t>
            </w:r>
            <w:r w:rsidR="00637220" w:rsidRPr="006F15F8">
              <w:rPr>
                <w:rFonts w:ascii="Arial" w:hAnsi="Arial" w:cs="Arial"/>
                <w:highlight w:val="yellow"/>
                <w:lang w:val="en-GB"/>
              </w:rPr>
              <w:t xml:space="preserve"> to have</w:t>
            </w:r>
            <w:r w:rsidR="00FA6E04" w:rsidRPr="006F15F8">
              <w:rPr>
                <w:rFonts w:ascii="Arial" w:hAnsi="Arial" w:cs="Arial"/>
                <w:highlight w:val="yellow"/>
                <w:lang w:val="en-GB"/>
              </w:rPr>
              <w:t xml:space="preserve"> a clear positive impact on </w:t>
            </w:r>
            <w:r w:rsidR="00FB6DCC" w:rsidRPr="006F15F8">
              <w:rPr>
                <w:rFonts w:ascii="Arial" w:hAnsi="Arial" w:cs="Arial"/>
                <w:highlight w:val="yellow"/>
                <w:lang w:val="en-GB"/>
              </w:rPr>
              <w:t>climate</w:t>
            </w:r>
            <w:r w:rsidR="00637220" w:rsidRPr="006F15F8">
              <w:rPr>
                <w:rFonts w:ascii="Arial" w:hAnsi="Arial" w:cs="Arial"/>
                <w:highlight w:val="yellow"/>
                <w:lang w:val="en-GB"/>
              </w:rPr>
              <w:t xml:space="preserve"> change</w:t>
            </w:r>
            <w:r w:rsidR="00FB6DCC" w:rsidRPr="006F15F8">
              <w:rPr>
                <w:rFonts w:ascii="Arial" w:hAnsi="Arial" w:cs="Arial"/>
                <w:highlight w:val="yellow"/>
                <w:lang w:val="en-GB"/>
              </w:rPr>
              <w:t xml:space="preserve">. </w:t>
            </w:r>
          </w:p>
          <w:p w14:paraId="0942E27B" w14:textId="77777777" w:rsidR="00B63043" w:rsidRPr="006F15F8" w:rsidRDefault="00B63043" w:rsidP="00B63043">
            <w:pPr>
              <w:pStyle w:val="Paragraphedeliste"/>
              <w:numPr>
                <w:ilvl w:val="0"/>
                <w:numId w:val="49"/>
              </w:numPr>
              <w:rPr>
                <w:rFonts w:ascii="Arial" w:hAnsi="Arial" w:cs="Arial"/>
                <w:highlight w:val="yellow"/>
                <w:lang w:val="en-GB"/>
              </w:rPr>
            </w:pPr>
            <w:r w:rsidRPr="006F15F8">
              <w:rPr>
                <w:rFonts w:ascii="Arial" w:hAnsi="Arial" w:cs="Arial"/>
                <w:highlight w:val="yellow"/>
                <w:lang w:val="en-GB"/>
              </w:rPr>
              <w:t xml:space="preserve">I would expect that an investment in this fund allows me to align my savings with my personal values. </w:t>
            </w:r>
          </w:p>
          <w:p w14:paraId="05FD6744" w14:textId="77777777" w:rsidR="00B63043" w:rsidRPr="006F15F8" w:rsidRDefault="00B63043" w:rsidP="00B63043">
            <w:pPr>
              <w:pStyle w:val="Paragraphedeliste"/>
              <w:numPr>
                <w:ilvl w:val="0"/>
                <w:numId w:val="49"/>
              </w:numPr>
              <w:rPr>
                <w:rFonts w:ascii="Arial" w:hAnsi="Arial" w:cs="Arial"/>
                <w:highlight w:val="yellow"/>
                <w:lang w:val="en-GB"/>
              </w:rPr>
            </w:pPr>
            <w:r w:rsidRPr="006F15F8">
              <w:rPr>
                <w:rFonts w:ascii="Arial" w:hAnsi="Arial" w:cs="Arial"/>
                <w:highlight w:val="yellow"/>
                <w:lang w:val="en-GB"/>
              </w:rPr>
              <w:t xml:space="preserve">I would expect that an investment in this fund allows me to achieve the maximum possible return with my savings. </w:t>
            </w:r>
          </w:p>
          <w:p w14:paraId="4E74A059" w14:textId="77777777" w:rsidR="00007B19" w:rsidRDefault="00007B19" w:rsidP="00482D01">
            <w:pPr>
              <w:rPr>
                <w:rFonts w:ascii="Arial" w:hAnsi="Arial" w:cs="Arial"/>
                <w:sz w:val="22"/>
                <w:szCs w:val="22"/>
                <w:highlight w:val="yellow"/>
              </w:rPr>
            </w:pPr>
          </w:p>
          <w:p w14:paraId="5BA021FA" w14:textId="17935F2D" w:rsidR="00B63043" w:rsidRPr="00B63043" w:rsidRDefault="00B63043" w:rsidP="00482D01">
            <w:pPr>
              <w:rPr>
                <w:rFonts w:ascii="Arial" w:hAnsi="Arial" w:cs="Arial"/>
                <w:color w:val="FF0000"/>
                <w:sz w:val="22"/>
                <w:szCs w:val="22"/>
                <w:highlight w:val="yellow"/>
                <w:lang w:val="fr-FR"/>
              </w:rPr>
            </w:pPr>
            <w:r w:rsidRPr="00B63043">
              <w:rPr>
                <w:rFonts w:ascii="Arial" w:hAnsi="Arial" w:cs="Arial"/>
                <w:color w:val="FF0000"/>
                <w:sz w:val="22"/>
                <w:szCs w:val="22"/>
                <w:highlight w:val="yellow"/>
                <w:lang w:val="fr-FR"/>
              </w:rPr>
              <w:t>SCALE</w:t>
            </w:r>
          </w:p>
          <w:p w14:paraId="6B384741" w14:textId="77777777" w:rsidR="00007B19" w:rsidRPr="00B63043" w:rsidRDefault="00007B19" w:rsidP="00B63043">
            <w:pPr>
              <w:pStyle w:val="Paragraphedeliste"/>
              <w:numPr>
                <w:ilvl w:val="0"/>
                <w:numId w:val="46"/>
              </w:numPr>
              <w:spacing w:after="0" w:line="240" w:lineRule="auto"/>
              <w:rPr>
                <w:rFonts w:ascii="Arial" w:hAnsi="Arial" w:cs="Arial"/>
                <w:highlight w:val="yellow"/>
              </w:rPr>
            </w:pPr>
            <w:r w:rsidRPr="00B63043">
              <w:rPr>
                <w:rFonts w:ascii="Arial" w:hAnsi="Arial" w:cs="Arial"/>
                <w:highlight w:val="yellow"/>
              </w:rPr>
              <w:t>Strongly disagree</w:t>
            </w:r>
          </w:p>
          <w:p w14:paraId="6912690B" w14:textId="77777777" w:rsidR="00007B19" w:rsidRPr="00B63043" w:rsidRDefault="00007B19" w:rsidP="00B63043">
            <w:pPr>
              <w:pStyle w:val="Paragraphedeliste"/>
              <w:numPr>
                <w:ilvl w:val="0"/>
                <w:numId w:val="46"/>
              </w:numPr>
              <w:spacing w:after="0" w:line="240" w:lineRule="auto"/>
              <w:rPr>
                <w:rFonts w:ascii="Arial" w:hAnsi="Arial" w:cs="Arial"/>
                <w:highlight w:val="yellow"/>
              </w:rPr>
            </w:pPr>
            <w:r w:rsidRPr="00B63043">
              <w:rPr>
                <w:rFonts w:ascii="Arial" w:hAnsi="Arial" w:cs="Arial"/>
                <w:highlight w:val="yellow"/>
              </w:rPr>
              <w:t>Disagree</w:t>
            </w:r>
          </w:p>
          <w:p w14:paraId="0254C283" w14:textId="77777777" w:rsidR="00007B19" w:rsidRPr="00B63043" w:rsidRDefault="00007B19" w:rsidP="00B63043">
            <w:pPr>
              <w:pStyle w:val="Paragraphedeliste"/>
              <w:numPr>
                <w:ilvl w:val="0"/>
                <w:numId w:val="46"/>
              </w:numPr>
              <w:spacing w:after="0" w:line="240" w:lineRule="auto"/>
              <w:rPr>
                <w:rFonts w:ascii="Arial" w:hAnsi="Arial" w:cs="Arial"/>
                <w:highlight w:val="yellow"/>
              </w:rPr>
            </w:pPr>
            <w:r w:rsidRPr="00B63043">
              <w:rPr>
                <w:rFonts w:ascii="Arial" w:hAnsi="Arial" w:cs="Arial"/>
                <w:highlight w:val="yellow"/>
              </w:rPr>
              <w:t>Neither agree nor disagree</w:t>
            </w:r>
          </w:p>
          <w:p w14:paraId="08B6C434" w14:textId="77777777" w:rsidR="00007B19" w:rsidRPr="00B63043" w:rsidRDefault="00007B19" w:rsidP="00B63043">
            <w:pPr>
              <w:pStyle w:val="Paragraphedeliste"/>
              <w:numPr>
                <w:ilvl w:val="0"/>
                <w:numId w:val="46"/>
              </w:numPr>
              <w:spacing w:after="0" w:line="240" w:lineRule="auto"/>
              <w:rPr>
                <w:rFonts w:ascii="Arial" w:hAnsi="Arial" w:cs="Arial"/>
                <w:highlight w:val="yellow"/>
              </w:rPr>
            </w:pPr>
            <w:r w:rsidRPr="00B63043">
              <w:rPr>
                <w:rFonts w:ascii="Arial" w:hAnsi="Arial" w:cs="Arial"/>
                <w:highlight w:val="yellow"/>
              </w:rPr>
              <w:t>Agree</w:t>
            </w:r>
          </w:p>
          <w:p w14:paraId="6691C39A" w14:textId="77777777" w:rsidR="00007B19" w:rsidRPr="00B63043" w:rsidRDefault="00007B19" w:rsidP="00B63043">
            <w:pPr>
              <w:pStyle w:val="Paragraphedeliste"/>
              <w:numPr>
                <w:ilvl w:val="0"/>
                <w:numId w:val="46"/>
              </w:numPr>
              <w:spacing w:after="0" w:line="240" w:lineRule="auto"/>
              <w:rPr>
                <w:rFonts w:ascii="Arial" w:hAnsi="Arial" w:cs="Arial"/>
                <w:highlight w:val="yellow"/>
              </w:rPr>
            </w:pPr>
            <w:r w:rsidRPr="00B63043">
              <w:rPr>
                <w:rFonts w:ascii="Arial" w:hAnsi="Arial" w:cs="Arial"/>
                <w:highlight w:val="yellow"/>
              </w:rPr>
              <w:t>Strongly agree</w:t>
            </w:r>
          </w:p>
          <w:p w14:paraId="0109CB13" w14:textId="77777777" w:rsidR="00007B19" w:rsidRPr="00B63043" w:rsidRDefault="00007B19" w:rsidP="00482D01">
            <w:pPr>
              <w:rPr>
                <w:rFonts w:ascii="Arial" w:hAnsi="Arial" w:cs="Arial"/>
                <w:sz w:val="22"/>
                <w:szCs w:val="22"/>
                <w:highlight w:val="yellow"/>
              </w:rPr>
            </w:pPr>
          </w:p>
        </w:tc>
        <w:tc>
          <w:tcPr>
            <w:tcW w:w="1498" w:type="dxa"/>
            <w:shd w:val="clear" w:color="auto" w:fill="auto"/>
          </w:tcPr>
          <w:p w14:paraId="6FC03DD0" w14:textId="46F48E1C" w:rsidR="00007B19" w:rsidRPr="00B63043" w:rsidRDefault="00B63043" w:rsidP="00482D01">
            <w:pPr>
              <w:rPr>
                <w:rFonts w:ascii="Arial" w:hAnsi="Arial" w:cs="Arial"/>
                <w:b/>
                <w:bCs/>
                <w:color w:val="000000" w:themeColor="text1"/>
                <w:highlight w:val="yellow"/>
              </w:rPr>
            </w:pPr>
            <w:r w:rsidRPr="00B63043">
              <w:rPr>
                <w:rFonts w:ascii="Arial" w:hAnsi="Arial" w:cs="Arial"/>
                <w:b/>
                <w:bCs/>
                <w:color w:val="FF0000"/>
                <w:sz w:val="22"/>
                <w:szCs w:val="22"/>
                <w:highlight w:val="yellow"/>
              </w:rPr>
              <w:t>SC</w:t>
            </w:r>
            <w:r>
              <w:rPr>
                <w:rFonts w:ascii="Arial" w:hAnsi="Arial" w:cs="Arial"/>
                <w:b/>
                <w:bCs/>
                <w:color w:val="FF0000"/>
                <w:sz w:val="22"/>
                <w:szCs w:val="22"/>
                <w:highlight w:val="yellow"/>
              </w:rPr>
              <w:t xml:space="preserve"> PER ROW</w:t>
            </w:r>
          </w:p>
        </w:tc>
      </w:tr>
    </w:tbl>
    <w:p w14:paraId="712E0273" w14:textId="6BCA5B55" w:rsidR="00BC1F4A" w:rsidRDefault="00BC1F4A" w:rsidP="00BE3AED">
      <w:pPr>
        <w:rPr>
          <w:rFonts w:ascii="Arial" w:hAnsi="Arial" w:cs="Arial"/>
          <w:bCs/>
          <w:sz w:val="22"/>
          <w:szCs w:val="22"/>
          <w:lang w:val="en-GB"/>
        </w:rPr>
      </w:pPr>
    </w:p>
    <w:p w14:paraId="34060823" w14:textId="77777777" w:rsidR="00C5440A" w:rsidRDefault="00C5440A" w:rsidP="00BE3AED">
      <w:pPr>
        <w:rPr>
          <w:rFonts w:ascii="Arial" w:hAnsi="Arial" w:cs="Arial"/>
          <w:bCs/>
          <w:sz w:val="22"/>
          <w:szCs w:val="22"/>
          <w:lang w:val="en-GB"/>
        </w:rPr>
      </w:pPr>
    </w:p>
    <w:p w14:paraId="6D30BBA7" w14:textId="77777777" w:rsidR="00177313" w:rsidRDefault="00177313">
      <w:pPr>
        <w:spacing w:after="160" w:line="259" w:lineRule="auto"/>
        <w:rPr>
          <w:rFonts w:ascii="Arial" w:hAnsi="Arial" w:cs="Arial"/>
          <w:b/>
          <w:bCs/>
          <w:lang w:val="fr-FR"/>
        </w:rPr>
      </w:pPr>
      <w:r>
        <w:rPr>
          <w:rFonts w:ascii="Arial" w:hAnsi="Arial" w:cs="Arial"/>
          <w:b/>
          <w:bCs/>
          <w:lang w:val="fr-FR"/>
        </w:rPr>
        <w:br w:type="page"/>
      </w:r>
    </w:p>
    <w:p w14:paraId="31F37843" w14:textId="6AE71328" w:rsidR="00740AF5" w:rsidRPr="00216AD2" w:rsidRDefault="00216AD2" w:rsidP="00BE3AED">
      <w:pPr>
        <w:rPr>
          <w:rFonts w:ascii="Arial" w:hAnsi="Arial" w:cs="Arial"/>
          <w:b/>
          <w:bCs/>
          <w:lang w:val="fr-FR"/>
        </w:rPr>
      </w:pPr>
      <w:r w:rsidRPr="00216AD2">
        <w:rPr>
          <w:rFonts w:ascii="Arial" w:hAnsi="Arial" w:cs="Arial"/>
          <w:b/>
          <w:bCs/>
          <w:strike/>
          <w:highlight w:val="yellow"/>
          <w:lang w:val="fr-FR"/>
        </w:rPr>
        <w:lastRenderedPageBreak/>
        <w:t>Part E</w:t>
      </w:r>
      <w:r w:rsidRPr="00216AD2">
        <w:rPr>
          <w:rFonts w:ascii="Arial" w:hAnsi="Arial" w:cs="Arial"/>
          <w:b/>
          <w:bCs/>
          <w:highlight w:val="yellow"/>
          <w:lang w:val="fr-FR"/>
        </w:rPr>
        <w:t xml:space="preserve"> </w:t>
      </w:r>
      <w:r w:rsidR="00740AF5" w:rsidRPr="00216AD2">
        <w:rPr>
          <w:rFonts w:ascii="Arial" w:hAnsi="Arial" w:cs="Arial"/>
          <w:b/>
          <w:bCs/>
          <w:highlight w:val="yellow"/>
          <w:lang w:val="fr-FR"/>
        </w:rPr>
        <w:t xml:space="preserve">Part </w:t>
      </w:r>
      <w:r w:rsidRPr="006F15F8">
        <w:rPr>
          <w:rFonts w:ascii="Arial" w:hAnsi="Arial" w:cs="Arial"/>
          <w:b/>
          <w:bCs/>
          <w:highlight w:val="yellow"/>
          <w:lang w:val="fr-FR"/>
        </w:rPr>
        <w:t>F</w:t>
      </w:r>
      <w:r w:rsidR="00740AF5" w:rsidRPr="00216AD2">
        <w:rPr>
          <w:rFonts w:ascii="Arial" w:hAnsi="Arial" w:cs="Arial"/>
          <w:b/>
          <w:bCs/>
          <w:lang w:val="fr-FR"/>
        </w:rPr>
        <w:t>: Sociodemographic profile</w:t>
      </w:r>
    </w:p>
    <w:p w14:paraId="54D046FB" w14:textId="77777777" w:rsidR="00740AF5" w:rsidRPr="00216AD2" w:rsidRDefault="00740AF5" w:rsidP="00BE3AED">
      <w:pPr>
        <w:rPr>
          <w:rFonts w:ascii="Arial" w:hAnsi="Arial" w:cs="Arial"/>
          <w:bCs/>
          <w:sz w:val="22"/>
          <w:szCs w:val="22"/>
          <w:lang w:val="fr-FR"/>
        </w:rPr>
      </w:pPr>
    </w:p>
    <w:p w14:paraId="274B1CD4" w14:textId="77777777" w:rsidR="00740AF5" w:rsidRPr="004C0A32" w:rsidRDefault="00740AF5" w:rsidP="00740AF5">
      <w:pPr>
        <w:rPr>
          <w:rFonts w:ascii="Arial" w:hAnsi="Arial" w:cs="Arial"/>
          <w:b/>
          <w:color w:val="FF0000"/>
        </w:rPr>
      </w:pPr>
      <w:r w:rsidRPr="004C0A32">
        <w:rPr>
          <w:rFonts w:ascii="Arial" w:hAnsi="Arial" w:cs="Arial"/>
          <w:b/>
          <w:color w:val="FF0000"/>
        </w:rPr>
        <w:t>NEW SCREEN</w:t>
      </w:r>
    </w:p>
    <w:p w14:paraId="079DBD12" w14:textId="77777777" w:rsidR="00740AF5" w:rsidRPr="001469E1" w:rsidRDefault="00740AF5" w:rsidP="00740AF5">
      <w:pPr>
        <w:rPr>
          <w:rFonts w:ascii="Arial" w:hAnsi="Arial" w:cs="Arial"/>
          <w:sz w:val="22"/>
          <w:szCs w:val="22"/>
        </w:rPr>
      </w:pPr>
      <w:r w:rsidRPr="001469E1">
        <w:rPr>
          <w:rFonts w:ascii="Arial" w:hAnsi="Arial" w:cs="Arial"/>
          <w:sz w:val="22"/>
          <w:szCs w:val="22"/>
        </w:rPr>
        <w:t>Congratulations! You are done with the technical part. Now comes the easy part: just a few questions about you. After that section, we promise it’s completely over.</w:t>
      </w:r>
    </w:p>
    <w:p w14:paraId="496B1D07" w14:textId="77777777" w:rsidR="00740AF5" w:rsidRPr="001469E1" w:rsidRDefault="00740AF5" w:rsidP="00740AF5">
      <w:pPr>
        <w:rPr>
          <w:rFonts w:ascii="Arial" w:hAnsi="Arial" w:cs="Arial"/>
          <w:sz w:val="22"/>
          <w:szCs w:val="22"/>
        </w:rPr>
      </w:pPr>
    </w:p>
    <w:tbl>
      <w:tblPr>
        <w:tblStyle w:val="Grilledutableau"/>
        <w:tblW w:w="0" w:type="auto"/>
        <w:tblLook w:val="04A0" w:firstRow="1" w:lastRow="0" w:firstColumn="1" w:lastColumn="0" w:noHBand="0" w:noVBand="1"/>
      </w:tblPr>
      <w:tblGrid>
        <w:gridCol w:w="669"/>
        <w:gridCol w:w="6843"/>
        <w:gridCol w:w="1498"/>
      </w:tblGrid>
      <w:tr w:rsidR="00740AF5" w:rsidRPr="001469E1" w14:paraId="4F3BAB1F" w14:textId="77777777" w:rsidTr="00482D01">
        <w:tc>
          <w:tcPr>
            <w:tcW w:w="669" w:type="dxa"/>
          </w:tcPr>
          <w:p w14:paraId="2D4565F1" w14:textId="23E2E75C" w:rsidR="00740AF5" w:rsidRPr="00CF0863" w:rsidRDefault="00216AD2" w:rsidP="00482D01">
            <w:pPr>
              <w:rPr>
                <w:rFonts w:ascii="Arial" w:hAnsi="Arial" w:cs="Arial"/>
              </w:rPr>
            </w:pPr>
            <w:r w:rsidRPr="00216AD2">
              <w:rPr>
                <w:rFonts w:ascii="Arial" w:hAnsi="Arial" w:cs="Arial"/>
                <w:highlight w:val="yellow"/>
              </w:rPr>
              <w:t>F</w:t>
            </w:r>
            <w:r w:rsidR="00740AF5">
              <w:rPr>
                <w:rFonts w:ascii="Arial" w:hAnsi="Arial" w:cs="Arial"/>
              </w:rPr>
              <w:t>.3</w:t>
            </w:r>
          </w:p>
        </w:tc>
        <w:tc>
          <w:tcPr>
            <w:tcW w:w="6843" w:type="dxa"/>
          </w:tcPr>
          <w:p w14:paraId="5A64A491" w14:textId="77777777" w:rsidR="00740AF5" w:rsidRPr="003724B8" w:rsidRDefault="00740AF5" w:rsidP="00482D01">
            <w:pPr>
              <w:rPr>
                <w:rFonts w:ascii="Arial" w:hAnsi="Arial" w:cs="Arial"/>
                <w:b/>
                <w:bCs/>
              </w:rPr>
            </w:pPr>
            <w:r w:rsidRPr="003724B8">
              <w:rPr>
                <w:rFonts w:ascii="Arial" w:hAnsi="Arial" w:cs="Arial"/>
                <w:b/>
                <w:bCs/>
                <w:color w:val="FF0000"/>
              </w:rPr>
              <w:t>SC</w:t>
            </w:r>
          </w:p>
          <w:p w14:paraId="620A3C98" w14:textId="77777777" w:rsidR="00740AF5" w:rsidRPr="001469E1" w:rsidRDefault="00740AF5" w:rsidP="00482D01">
            <w:pPr>
              <w:rPr>
                <w:rFonts w:ascii="Arial" w:hAnsi="Arial" w:cs="Arial"/>
              </w:rPr>
            </w:pPr>
            <w:r w:rsidRPr="001469E1">
              <w:rPr>
                <w:rFonts w:ascii="Arial" w:hAnsi="Arial" w:cs="Arial"/>
              </w:rPr>
              <w:t>Please indicate your highest educational level.</w:t>
            </w:r>
          </w:p>
          <w:p w14:paraId="3DC37EF7" w14:textId="77777777" w:rsidR="00740AF5" w:rsidRPr="001469E1" w:rsidRDefault="00740AF5" w:rsidP="00482D01">
            <w:pPr>
              <w:rPr>
                <w:rFonts w:ascii="Arial" w:hAnsi="Arial" w:cs="Arial"/>
              </w:rPr>
            </w:pPr>
          </w:p>
          <w:p w14:paraId="0FEAAB37" w14:textId="77777777" w:rsidR="00740AF5" w:rsidRPr="001469E1" w:rsidRDefault="00740AF5" w:rsidP="00740AF5">
            <w:pPr>
              <w:pStyle w:val="Paragraphedeliste"/>
              <w:numPr>
                <w:ilvl w:val="0"/>
                <w:numId w:val="29"/>
              </w:numPr>
              <w:spacing w:after="0" w:line="240" w:lineRule="auto"/>
              <w:rPr>
                <w:rFonts w:ascii="Arial" w:hAnsi="Arial" w:cs="Arial"/>
                <w:lang w:val="en-US"/>
              </w:rPr>
            </w:pPr>
            <w:r w:rsidRPr="001469E1">
              <w:rPr>
                <w:rFonts w:ascii="Arial" w:hAnsi="Arial" w:cs="Arial"/>
                <w:lang w:val="en-US"/>
              </w:rPr>
              <w:t>No education qualifications</w:t>
            </w:r>
          </w:p>
          <w:p w14:paraId="38B71C85" w14:textId="77777777" w:rsidR="00740AF5" w:rsidRPr="001469E1" w:rsidRDefault="00740AF5" w:rsidP="00740AF5">
            <w:pPr>
              <w:pStyle w:val="Paragraphedeliste"/>
              <w:numPr>
                <w:ilvl w:val="0"/>
                <w:numId w:val="29"/>
              </w:numPr>
              <w:spacing w:after="0" w:line="240" w:lineRule="auto"/>
              <w:rPr>
                <w:rFonts w:ascii="Arial" w:hAnsi="Arial" w:cs="Arial"/>
                <w:lang w:val="en-US"/>
              </w:rPr>
            </w:pPr>
            <w:r w:rsidRPr="001469E1">
              <w:rPr>
                <w:rFonts w:ascii="Arial" w:hAnsi="Arial" w:cs="Arial"/>
                <w:lang w:val="en-US"/>
              </w:rPr>
              <w:t>School qualification</w:t>
            </w:r>
          </w:p>
          <w:p w14:paraId="63CDF55A" w14:textId="77777777" w:rsidR="00740AF5" w:rsidRPr="001469E1" w:rsidRDefault="00740AF5" w:rsidP="00740AF5">
            <w:pPr>
              <w:pStyle w:val="Paragraphedeliste"/>
              <w:numPr>
                <w:ilvl w:val="0"/>
                <w:numId w:val="29"/>
              </w:numPr>
              <w:spacing w:after="0" w:line="240" w:lineRule="auto"/>
              <w:rPr>
                <w:rFonts w:ascii="Arial" w:hAnsi="Arial" w:cs="Arial"/>
                <w:lang w:val="en-US"/>
              </w:rPr>
            </w:pPr>
            <w:r w:rsidRPr="001469E1">
              <w:rPr>
                <w:rFonts w:ascii="Arial" w:hAnsi="Arial" w:cs="Arial"/>
                <w:lang w:val="en-US"/>
              </w:rPr>
              <w:t>Bachelor’s degree</w:t>
            </w:r>
          </w:p>
          <w:p w14:paraId="6F4A7222" w14:textId="77777777" w:rsidR="00740AF5" w:rsidRPr="001469E1" w:rsidRDefault="00740AF5" w:rsidP="00740AF5">
            <w:pPr>
              <w:pStyle w:val="Paragraphedeliste"/>
              <w:numPr>
                <w:ilvl w:val="0"/>
                <w:numId w:val="29"/>
              </w:numPr>
              <w:spacing w:after="0" w:line="240" w:lineRule="auto"/>
              <w:rPr>
                <w:rFonts w:ascii="Arial" w:hAnsi="Arial" w:cs="Arial"/>
                <w:lang w:val="en-US"/>
              </w:rPr>
            </w:pPr>
            <w:r w:rsidRPr="001469E1">
              <w:rPr>
                <w:rFonts w:ascii="Arial" w:hAnsi="Arial" w:cs="Arial"/>
                <w:lang w:val="en-US"/>
              </w:rPr>
              <w:t>Master’s degree</w:t>
            </w:r>
          </w:p>
          <w:p w14:paraId="16096689" w14:textId="77777777" w:rsidR="00740AF5" w:rsidRPr="001469E1" w:rsidRDefault="00740AF5" w:rsidP="00740AF5">
            <w:pPr>
              <w:pStyle w:val="Paragraphedeliste"/>
              <w:numPr>
                <w:ilvl w:val="0"/>
                <w:numId w:val="29"/>
              </w:numPr>
              <w:spacing w:after="0" w:line="240" w:lineRule="auto"/>
              <w:rPr>
                <w:rFonts w:ascii="Arial" w:hAnsi="Arial" w:cs="Arial"/>
                <w:lang w:val="en-US"/>
              </w:rPr>
            </w:pPr>
            <w:r w:rsidRPr="001469E1">
              <w:rPr>
                <w:rFonts w:ascii="Arial" w:hAnsi="Arial" w:cs="Arial"/>
                <w:lang w:val="en-US"/>
              </w:rPr>
              <w:t xml:space="preserve">PhD </w:t>
            </w:r>
          </w:p>
          <w:p w14:paraId="01AF43B4" w14:textId="77777777" w:rsidR="00740AF5" w:rsidRPr="005243FA" w:rsidRDefault="00740AF5" w:rsidP="00740AF5">
            <w:pPr>
              <w:pStyle w:val="Paragraphedeliste"/>
              <w:numPr>
                <w:ilvl w:val="0"/>
                <w:numId w:val="29"/>
              </w:numPr>
              <w:spacing w:after="0" w:line="240" w:lineRule="auto"/>
              <w:rPr>
                <w:rFonts w:ascii="Arial" w:hAnsi="Arial" w:cs="Arial"/>
                <w:lang w:val="en-US"/>
              </w:rPr>
            </w:pPr>
            <w:r w:rsidRPr="001469E1">
              <w:rPr>
                <w:rFonts w:ascii="Arial" w:hAnsi="Arial" w:cs="Arial"/>
                <w:lang w:val="en-US"/>
              </w:rPr>
              <w:t xml:space="preserve">Other professional </w:t>
            </w:r>
            <w:r w:rsidRPr="005243FA">
              <w:rPr>
                <w:rFonts w:ascii="Arial" w:hAnsi="Arial" w:cs="Arial"/>
                <w:lang w:val="en-US"/>
              </w:rPr>
              <w:t>qualification</w:t>
            </w:r>
            <w:r w:rsidRPr="005243FA">
              <w:rPr>
                <w:rFonts w:ascii="Arial" w:hAnsi="Arial" w:cs="Arial"/>
                <w:i/>
                <w:iCs/>
                <w:lang w:val="en-US"/>
              </w:rPr>
              <w:t xml:space="preserve">: </w:t>
            </w:r>
            <w:r w:rsidRPr="005243FA">
              <w:rPr>
                <w:rFonts w:ascii="Arial" w:hAnsi="Arial" w:cs="Arial"/>
                <w:b/>
                <w:bCs/>
                <w:i/>
                <w:iCs/>
                <w:color w:val="FF0000"/>
                <w:lang w:val="en-US"/>
              </w:rPr>
              <w:t>INSERT OE CHA BOX</w:t>
            </w:r>
          </w:p>
          <w:p w14:paraId="3BC51121" w14:textId="77777777" w:rsidR="00740AF5" w:rsidRPr="001469E1" w:rsidRDefault="00740AF5" w:rsidP="00740AF5">
            <w:pPr>
              <w:pStyle w:val="Paragraphedeliste"/>
              <w:numPr>
                <w:ilvl w:val="0"/>
                <w:numId w:val="29"/>
              </w:numPr>
              <w:spacing w:after="0" w:line="240" w:lineRule="auto"/>
              <w:rPr>
                <w:rFonts w:ascii="Arial" w:hAnsi="Arial" w:cs="Arial"/>
                <w:lang w:val="en-US"/>
              </w:rPr>
            </w:pPr>
            <w:r w:rsidRPr="001469E1">
              <w:rPr>
                <w:rFonts w:ascii="Arial" w:hAnsi="Arial" w:cs="Arial"/>
                <w:lang w:val="en-US"/>
              </w:rPr>
              <w:t>I prefer not to say</w:t>
            </w:r>
          </w:p>
          <w:p w14:paraId="122EF66F" w14:textId="77777777" w:rsidR="00740AF5" w:rsidRPr="001469E1" w:rsidRDefault="00740AF5" w:rsidP="00482D01">
            <w:pPr>
              <w:rPr>
                <w:rFonts w:ascii="Arial" w:hAnsi="Arial" w:cs="Arial"/>
              </w:rPr>
            </w:pPr>
          </w:p>
        </w:tc>
        <w:tc>
          <w:tcPr>
            <w:tcW w:w="1498" w:type="dxa"/>
          </w:tcPr>
          <w:p w14:paraId="2EB0C9D5" w14:textId="77777777" w:rsidR="00740AF5" w:rsidRPr="001469E1" w:rsidRDefault="00740AF5" w:rsidP="00482D01">
            <w:pPr>
              <w:rPr>
                <w:rFonts w:ascii="Arial" w:hAnsi="Arial" w:cs="Arial"/>
              </w:rPr>
            </w:pPr>
          </w:p>
        </w:tc>
      </w:tr>
      <w:tr w:rsidR="00740AF5" w:rsidRPr="001469E1" w14:paraId="73743290" w14:textId="77777777" w:rsidTr="00482D01">
        <w:tc>
          <w:tcPr>
            <w:tcW w:w="669" w:type="dxa"/>
          </w:tcPr>
          <w:p w14:paraId="3F20ADB0" w14:textId="169CB036" w:rsidR="00740AF5" w:rsidRPr="00CF0863" w:rsidRDefault="00216AD2" w:rsidP="00482D01">
            <w:pPr>
              <w:rPr>
                <w:rFonts w:ascii="Arial" w:hAnsi="Arial" w:cs="Arial"/>
              </w:rPr>
            </w:pPr>
            <w:r w:rsidRPr="00216AD2">
              <w:rPr>
                <w:rFonts w:ascii="Arial" w:hAnsi="Arial" w:cs="Arial"/>
                <w:highlight w:val="yellow"/>
              </w:rPr>
              <w:t>F</w:t>
            </w:r>
            <w:r w:rsidR="00740AF5">
              <w:rPr>
                <w:rFonts w:ascii="Arial" w:hAnsi="Arial" w:cs="Arial"/>
              </w:rPr>
              <w:t>.4</w:t>
            </w:r>
          </w:p>
        </w:tc>
        <w:tc>
          <w:tcPr>
            <w:tcW w:w="6843" w:type="dxa"/>
          </w:tcPr>
          <w:p w14:paraId="63B40237" w14:textId="77777777" w:rsidR="00740AF5" w:rsidRDefault="00740AF5" w:rsidP="00482D01">
            <w:pPr>
              <w:rPr>
                <w:rFonts w:ascii="Arial" w:hAnsi="Arial" w:cs="Arial"/>
              </w:rPr>
            </w:pPr>
            <w:r w:rsidRPr="003724B8">
              <w:rPr>
                <w:rFonts w:ascii="Arial" w:hAnsi="Arial" w:cs="Arial"/>
                <w:b/>
                <w:bCs/>
                <w:color w:val="FF0000"/>
              </w:rPr>
              <w:t>SC</w:t>
            </w:r>
          </w:p>
          <w:p w14:paraId="0BC5EA8D" w14:textId="77777777" w:rsidR="00740AF5" w:rsidRPr="001469E1" w:rsidRDefault="00740AF5" w:rsidP="00482D01">
            <w:pPr>
              <w:rPr>
                <w:rFonts w:ascii="Arial" w:hAnsi="Arial" w:cs="Arial"/>
              </w:rPr>
            </w:pPr>
            <w:r w:rsidRPr="001469E1">
              <w:rPr>
                <w:rFonts w:ascii="Arial" w:hAnsi="Arial" w:cs="Arial"/>
              </w:rPr>
              <w:t>Please indicate the monthly net income of your household (income after taxes and social security contributions).</w:t>
            </w:r>
          </w:p>
          <w:p w14:paraId="42C3CC49" w14:textId="77777777" w:rsidR="00740AF5" w:rsidRPr="001469E1" w:rsidRDefault="00740AF5" w:rsidP="00482D01">
            <w:pPr>
              <w:rPr>
                <w:rFonts w:ascii="Arial" w:hAnsi="Arial" w:cs="Arial"/>
              </w:rPr>
            </w:pPr>
          </w:p>
          <w:p w14:paraId="6C80D4AC" w14:textId="77777777" w:rsidR="00740AF5" w:rsidRPr="003E42F3" w:rsidRDefault="00740AF5" w:rsidP="00740AF5">
            <w:pPr>
              <w:pStyle w:val="Paragraphedeliste"/>
              <w:numPr>
                <w:ilvl w:val="0"/>
                <w:numId w:val="30"/>
              </w:numPr>
              <w:rPr>
                <w:rFonts w:ascii="Arial" w:hAnsi="Arial" w:cs="Arial"/>
              </w:rPr>
            </w:pPr>
            <w:r>
              <w:rPr>
                <w:rFonts w:ascii="Arial" w:hAnsi="Arial" w:cs="Arial"/>
              </w:rPr>
              <w:t>B</w:t>
            </w:r>
            <w:r w:rsidRPr="003E42F3">
              <w:rPr>
                <w:rFonts w:ascii="Arial" w:hAnsi="Arial" w:cs="Arial"/>
              </w:rPr>
              <w:t>elow EUR 500</w:t>
            </w:r>
          </w:p>
          <w:p w14:paraId="256BC79E" w14:textId="77777777" w:rsidR="00740AF5" w:rsidRPr="003E42F3" w:rsidRDefault="00740AF5" w:rsidP="00740AF5">
            <w:pPr>
              <w:pStyle w:val="Paragraphedeliste"/>
              <w:numPr>
                <w:ilvl w:val="0"/>
                <w:numId w:val="30"/>
              </w:numPr>
              <w:rPr>
                <w:rFonts w:ascii="Arial" w:hAnsi="Arial" w:cs="Arial"/>
              </w:rPr>
            </w:pPr>
            <w:r w:rsidRPr="003E42F3">
              <w:rPr>
                <w:rFonts w:ascii="Arial" w:hAnsi="Arial" w:cs="Arial"/>
              </w:rPr>
              <w:t>EUR 500 to below EUR 1000</w:t>
            </w:r>
          </w:p>
          <w:p w14:paraId="32D5B910" w14:textId="77777777" w:rsidR="00740AF5" w:rsidRPr="003E42F3" w:rsidRDefault="00740AF5" w:rsidP="00740AF5">
            <w:pPr>
              <w:pStyle w:val="Paragraphedeliste"/>
              <w:numPr>
                <w:ilvl w:val="0"/>
                <w:numId w:val="30"/>
              </w:numPr>
              <w:rPr>
                <w:rFonts w:ascii="Arial" w:hAnsi="Arial" w:cs="Arial"/>
              </w:rPr>
            </w:pPr>
            <w:r w:rsidRPr="003E42F3">
              <w:rPr>
                <w:rFonts w:ascii="Arial" w:hAnsi="Arial" w:cs="Arial"/>
              </w:rPr>
              <w:t>EUR 1000 to below EUR 1500</w:t>
            </w:r>
          </w:p>
          <w:p w14:paraId="4C296B49" w14:textId="77777777" w:rsidR="00740AF5" w:rsidRPr="003E42F3" w:rsidRDefault="00740AF5" w:rsidP="00740AF5">
            <w:pPr>
              <w:pStyle w:val="Paragraphedeliste"/>
              <w:numPr>
                <w:ilvl w:val="0"/>
                <w:numId w:val="30"/>
              </w:numPr>
              <w:rPr>
                <w:rFonts w:ascii="Arial" w:hAnsi="Arial" w:cs="Arial"/>
              </w:rPr>
            </w:pPr>
            <w:r w:rsidRPr="003E42F3">
              <w:rPr>
                <w:rFonts w:ascii="Arial" w:hAnsi="Arial" w:cs="Arial"/>
              </w:rPr>
              <w:t>EUR 1500 to below EUR 2000</w:t>
            </w:r>
          </w:p>
          <w:p w14:paraId="6C05AC81" w14:textId="77777777" w:rsidR="00740AF5" w:rsidRPr="003E42F3" w:rsidRDefault="00740AF5" w:rsidP="00740AF5">
            <w:pPr>
              <w:pStyle w:val="Paragraphedeliste"/>
              <w:numPr>
                <w:ilvl w:val="0"/>
                <w:numId w:val="30"/>
              </w:numPr>
              <w:rPr>
                <w:rFonts w:ascii="Arial" w:hAnsi="Arial" w:cs="Arial"/>
              </w:rPr>
            </w:pPr>
            <w:r w:rsidRPr="003E42F3">
              <w:rPr>
                <w:rFonts w:ascii="Arial" w:hAnsi="Arial" w:cs="Arial"/>
              </w:rPr>
              <w:t>EUR 2000 to below EUR 3000</w:t>
            </w:r>
          </w:p>
          <w:p w14:paraId="30B7BAAA" w14:textId="77777777" w:rsidR="00740AF5" w:rsidRPr="003E42F3" w:rsidRDefault="00740AF5" w:rsidP="00740AF5">
            <w:pPr>
              <w:pStyle w:val="Paragraphedeliste"/>
              <w:numPr>
                <w:ilvl w:val="0"/>
                <w:numId w:val="30"/>
              </w:numPr>
              <w:rPr>
                <w:rFonts w:ascii="Arial" w:hAnsi="Arial" w:cs="Arial"/>
              </w:rPr>
            </w:pPr>
            <w:r w:rsidRPr="003E42F3">
              <w:rPr>
                <w:rFonts w:ascii="Arial" w:hAnsi="Arial" w:cs="Arial"/>
              </w:rPr>
              <w:t>EUR 3000 to below EUR 4500</w:t>
            </w:r>
          </w:p>
          <w:p w14:paraId="1380D185" w14:textId="77777777" w:rsidR="00740AF5" w:rsidRPr="003E42F3" w:rsidRDefault="00740AF5" w:rsidP="00740AF5">
            <w:pPr>
              <w:pStyle w:val="Paragraphedeliste"/>
              <w:numPr>
                <w:ilvl w:val="0"/>
                <w:numId w:val="30"/>
              </w:numPr>
              <w:rPr>
                <w:rFonts w:ascii="Arial" w:hAnsi="Arial" w:cs="Arial"/>
              </w:rPr>
            </w:pPr>
            <w:r w:rsidRPr="003E42F3">
              <w:rPr>
                <w:rFonts w:ascii="Arial" w:hAnsi="Arial" w:cs="Arial"/>
              </w:rPr>
              <w:t>EUR 4500 to below EUR 6000</w:t>
            </w:r>
          </w:p>
          <w:p w14:paraId="4FF292EA" w14:textId="77777777" w:rsidR="00740AF5" w:rsidRPr="003E42F3" w:rsidRDefault="00740AF5" w:rsidP="00740AF5">
            <w:pPr>
              <w:pStyle w:val="Paragraphedeliste"/>
              <w:numPr>
                <w:ilvl w:val="0"/>
                <w:numId w:val="30"/>
              </w:numPr>
              <w:rPr>
                <w:rFonts w:ascii="Arial" w:hAnsi="Arial" w:cs="Arial"/>
              </w:rPr>
            </w:pPr>
            <w:r w:rsidRPr="003E42F3">
              <w:rPr>
                <w:rFonts w:ascii="Arial" w:hAnsi="Arial" w:cs="Arial"/>
              </w:rPr>
              <w:t>EUR 6000 to below EUR 7500</w:t>
            </w:r>
          </w:p>
          <w:p w14:paraId="27FAEC4F" w14:textId="77777777" w:rsidR="00740AF5" w:rsidRPr="003E42F3" w:rsidRDefault="00740AF5" w:rsidP="00740AF5">
            <w:pPr>
              <w:pStyle w:val="Paragraphedeliste"/>
              <w:numPr>
                <w:ilvl w:val="0"/>
                <w:numId w:val="30"/>
              </w:numPr>
              <w:rPr>
                <w:rFonts w:ascii="Arial" w:hAnsi="Arial" w:cs="Arial"/>
              </w:rPr>
            </w:pPr>
            <w:r w:rsidRPr="003E42F3">
              <w:rPr>
                <w:rFonts w:ascii="Arial" w:hAnsi="Arial" w:cs="Arial"/>
              </w:rPr>
              <w:t>EUR 7500 to below EUR 10,000</w:t>
            </w:r>
          </w:p>
          <w:p w14:paraId="6048493F" w14:textId="77777777" w:rsidR="00740AF5" w:rsidRDefault="00740AF5" w:rsidP="00740AF5">
            <w:pPr>
              <w:pStyle w:val="Paragraphedeliste"/>
              <w:numPr>
                <w:ilvl w:val="0"/>
                <w:numId w:val="30"/>
              </w:numPr>
              <w:rPr>
                <w:rFonts w:ascii="Arial" w:hAnsi="Arial" w:cs="Arial"/>
              </w:rPr>
            </w:pPr>
            <w:r w:rsidRPr="003E42F3">
              <w:rPr>
                <w:rFonts w:ascii="Arial" w:hAnsi="Arial" w:cs="Arial"/>
              </w:rPr>
              <w:t>EUR 10,000 or more</w:t>
            </w:r>
          </w:p>
          <w:p w14:paraId="502ED8B7" w14:textId="77777777" w:rsidR="00740AF5" w:rsidRPr="003E42F3" w:rsidRDefault="00740AF5" w:rsidP="00482D01">
            <w:pPr>
              <w:pStyle w:val="Paragraphedeliste"/>
              <w:rPr>
                <w:rFonts w:ascii="Arial" w:hAnsi="Arial" w:cs="Arial"/>
              </w:rPr>
            </w:pPr>
          </w:p>
          <w:p w14:paraId="303CD4B9" w14:textId="77777777" w:rsidR="00740AF5" w:rsidRPr="00393AA4" w:rsidRDefault="00740AF5" w:rsidP="00740AF5">
            <w:pPr>
              <w:pStyle w:val="Paragraphedeliste"/>
              <w:numPr>
                <w:ilvl w:val="0"/>
                <w:numId w:val="30"/>
              </w:numPr>
              <w:rPr>
                <w:rFonts w:ascii="Arial" w:hAnsi="Arial" w:cs="Arial"/>
                <w:lang w:val="en-US"/>
              </w:rPr>
            </w:pPr>
            <w:r w:rsidRPr="00AB4ADA">
              <w:rPr>
                <w:rFonts w:ascii="Arial" w:hAnsi="Arial" w:cs="Arial"/>
                <w:lang w:val="en-US"/>
              </w:rPr>
              <w:t>I prefer not to answer</w:t>
            </w:r>
            <w:r>
              <w:rPr>
                <w:rFonts w:ascii="Arial" w:hAnsi="Arial" w:cs="Arial"/>
                <w:lang w:val="en-US"/>
              </w:rPr>
              <w:t xml:space="preserve"> </w:t>
            </w:r>
            <w:r w:rsidRPr="00AB4ADA">
              <w:rPr>
                <w:rFonts w:ascii="Arial" w:hAnsi="Arial" w:cs="Arial"/>
                <w:lang w:val="en-US"/>
              </w:rPr>
              <w:t>(even if I understand that answers are fully anonymous)</w:t>
            </w:r>
          </w:p>
        </w:tc>
        <w:tc>
          <w:tcPr>
            <w:tcW w:w="1498" w:type="dxa"/>
          </w:tcPr>
          <w:p w14:paraId="28B99ACB" w14:textId="77777777" w:rsidR="00740AF5" w:rsidRPr="001469E1" w:rsidRDefault="00740AF5" w:rsidP="00482D01">
            <w:pPr>
              <w:rPr>
                <w:rFonts w:ascii="Arial" w:hAnsi="Arial" w:cs="Arial"/>
              </w:rPr>
            </w:pPr>
          </w:p>
        </w:tc>
      </w:tr>
      <w:tr w:rsidR="00740AF5" w:rsidRPr="001469E1" w14:paraId="4332F415" w14:textId="77777777" w:rsidTr="00482D01">
        <w:tc>
          <w:tcPr>
            <w:tcW w:w="669" w:type="dxa"/>
          </w:tcPr>
          <w:p w14:paraId="4BC4AFD4" w14:textId="663086E2" w:rsidR="00740AF5" w:rsidRPr="00D411FC" w:rsidRDefault="00216AD2" w:rsidP="00482D01">
            <w:pPr>
              <w:rPr>
                <w:rFonts w:ascii="Arial" w:hAnsi="Arial" w:cs="Arial"/>
                <w:strike/>
                <w:highlight w:val="cyan"/>
              </w:rPr>
            </w:pPr>
            <w:r w:rsidRPr="00D411FC">
              <w:rPr>
                <w:rFonts w:ascii="Arial" w:hAnsi="Arial" w:cs="Arial"/>
                <w:strike/>
                <w:highlight w:val="cyan"/>
              </w:rPr>
              <w:t>F</w:t>
            </w:r>
            <w:r w:rsidR="00740AF5" w:rsidRPr="00D411FC">
              <w:rPr>
                <w:rFonts w:ascii="Arial" w:hAnsi="Arial" w:cs="Arial"/>
                <w:strike/>
                <w:highlight w:val="cyan"/>
              </w:rPr>
              <w:t>.5</w:t>
            </w:r>
          </w:p>
        </w:tc>
        <w:tc>
          <w:tcPr>
            <w:tcW w:w="6843" w:type="dxa"/>
          </w:tcPr>
          <w:p w14:paraId="539A390C" w14:textId="77777777" w:rsidR="00740AF5" w:rsidRPr="00D411FC" w:rsidRDefault="00740AF5" w:rsidP="00482D01">
            <w:pPr>
              <w:rPr>
                <w:rFonts w:ascii="Arial" w:hAnsi="Arial" w:cs="Arial"/>
                <w:strike/>
                <w:highlight w:val="cyan"/>
              </w:rPr>
            </w:pPr>
            <w:r w:rsidRPr="00D411FC">
              <w:rPr>
                <w:rFonts w:ascii="Arial" w:hAnsi="Arial" w:cs="Arial"/>
                <w:b/>
                <w:bCs/>
                <w:strike/>
                <w:color w:val="FF0000"/>
                <w:highlight w:val="cyan"/>
              </w:rPr>
              <w:t>SC</w:t>
            </w:r>
          </w:p>
          <w:p w14:paraId="5E8B63D0" w14:textId="77777777" w:rsidR="00740AF5" w:rsidRPr="00D411FC" w:rsidRDefault="00740AF5" w:rsidP="00482D01">
            <w:pPr>
              <w:rPr>
                <w:rFonts w:ascii="Arial" w:hAnsi="Arial" w:cs="Arial"/>
                <w:strike/>
                <w:highlight w:val="cyan"/>
              </w:rPr>
            </w:pPr>
            <w:r w:rsidRPr="00D411FC">
              <w:rPr>
                <w:rFonts w:ascii="Arial" w:hAnsi="Arial" w:cs="Arial"/>
                <w:strike/>
                <w:highlight w:val="cyan"/>
              </w:rPr>
              <w:t xml:space="preserve">How much do you save monthly? </w:t>
            </w:r>
          </w:p>
          <w:p w14:paraId="24811654" w14:textId="77777777" w:rsidR="00740AF5" w:rsidRPr="00D411FC" w:rsidRDefault="00740AF5" w:rsidP="00482D01">
            <w:pPr>
              <w:rPr>
                <w:rFonts w:ascii="Arial" w:hAnsi="Arial" w:cs="Arial"/>
                <w:strike/>
                <w:highlight w:val="cyan"/>
              </w:rPr>
            </w:pPr>
            <w:r w:rsidRPr="00D411FC">
              <w:rPr>
                <w:rFonts w:ascii="Arial" w:hAnsi="Arial" w:cs="Arial"/>
                <w:strike/>
                <w:highlight w:val="cyan"/>
              </w:rPr>
              <w:t xml:space="preserve">Please indicate the amount of your monthly financial saving including retirement savings (but excluding real estate loan payments). If you save occasionally, please estimate the monthly average of your savings for the past 12 months. When saving together with a partner, please split the amount in half. </w:t>
            </w:r>
          </w:p>
          <w:p w14:paraId="07426059" w14:textId="77777777" w:rsidR="00740AF5" w:rsidRPr="00D411FC" w:rsidRDefault="00740AF5" w:rsidP="00482D01">
            <w:pPr>
              <w:rPr>
                <w:rFonts w:ascii="Arial" w:hAnsi="Arial" w:cs="Arial"/>
                <w:strike/>
                <w:highlight w:val="cyan"/>
              </w:rPr>
            </w:pPr>
          </w:p>
          <w:p w14:paraId="1876E2EB" w14:textId="77777777" w:rsidR="00740AF5" w:rsidRPr="00D411FC" w:rsidRDefault="00740AF5" w:rsidP="00740AF5">
            <w:pPr>
              <w:pStyle w:val="Paragraphedeliste"/>
              <w:numPr>
                <w:ilvl w:val="0"/>
                <w:numId w:val="31"/>
              </w:numPr>
              <w:spacing w:after="0" w:line="240" w:lineRule="auto"/>
              <w:rPr>
                <w:rFonts w:ascii="Arial" w:hAnsi="Arial" w:cs="Arial"/>
                <w:strike/>
                <w:highlight w:val="cyan"/>
                <w:lang w:val="en-US"/>
              </w:rPr>
            </w:pPr>
            <w:r w:rsidRPr="00D411FC">
              <w:rPr>
                <w:rFonts w:ascii="Arial" w:hAnsi="Arial" w:cs="Arial"/>
                <w:strike/>
                <w:highlight w:val="cyan"/>
                <w:lang w:val="en-US"/>
              </w:rPr>
              <w:t>I do not save.</w:t>
            </w:r>
          </w:p>
          <w:p w14:paraId="23EC07C5" w14:textId="77777777" w:rsidR="00740AF5" w:rsidRPr="00D411FC" w:rsidRDefault="00740AF5" w:rsidP="00740AF5">
            <w:pPr>
              <w:pStyle w:val="Paragraphedeliste"/>
              <w:numPr>
                <w:ilvl w:val="0"/>
                <w:numId w:val="31"/>
              </w:numPr>
              <w:spacing w:after="0" w:line="240" w:lineRule="auto"/>
              <w:rPr>
                <w:rFonts w:ascii="Arial" w:hAnsi="Arial" w:cs="Arial"/>
                <w:strike/>
                <w:highlight w:val="cyan"/>
                <w:lang w:val="en-US"/>
              </w:rPr>
            </w:pPr>
            <w:r w:rsidRPr="00D411FC">
              <w:rPr>
                <w:rFonts w:ascii="Arial" w:hAnsi="Arial" w:cs="Arial"/>
                <w:strike/>
                <w:highlight w:val="cyan"/>
                <w:lang w:val="en-US"/>
              </w:rPr>
              <w:t>Up to €49 per month</w:t>
            </w:r>
          </w:p>
          <w:p w14:paraId="30F2E576" w14:textId="77777777" w:rsidR="00740AF5" w:rsidRPr="00D411FC" w:rsidRDefault="00740AF5" w:rsidP="00740AF5">
            <w:pPr>
              <w:pStyle w:val="Paragraphedeliste"/>
              <w:numPr>
                <w:ilvl w:val="0"/>
                <w:numId w:val="31"/>
              </w:numPr>
              <w:spacing w:after="0" w:line="240" w:lineRule="auto"/>
              <w:rPr>
                <w:rFonts w:ascii="Arial" w:hAnsi="Arial" w:cs="Arial"/>
                <w:strike/>
                <w:highlight w:val="cyan"/>
                <w:lang w:val="en-US"/>
              </w:rPr>
            </w:pPr>
            <w:r w:rsidRPr="00D411FC">
              <w:rPr>
                <w:rFonts w:ascii="Arial" w:hAnsi="Arial" w:cs="Arial"/>
                <w:strike/>
                <w:highlight w:val="cyan"/>
                <w:lang w:val="en-US"/>
              </w:rPr>
              <w:t>€50 - €99 per month</w:t>
            </w:r>
          </w:p>
          <w:p w14:paraId="7159B1FC" w14:textId="77777777" w:rsidR="00740AF5" w:rsidRPr="00D411FC" w:rsidRDefault="00740AF5" w:rsidP="00740AF5">
            <w:pPr>
              <w:pStyle w:val="Paragraphedeliste"/>
              <w:numPr>
                <w:ilvl w:val="0"/>
                <w:numId w:val="31"/>
              </w:numPr>
              <w:spacing w:after="0" w:line="240" w:lineRule="auto"/>
              <w:rPr>
                <w:rFonts w:ascii="Arial" w:hAnsi="Arial" w:cs="Arial"/>
                <w:strike/>
                <w:highlight w:val="cyan"/>
                <w:lang w:val="en-US"/>
              </w:rPr>
            </w:pPr>
            <w:r w:rsidRPr="00D411FC">
              <w:rPr>
                <w:rFonts w:ascii="Arial" w:hAnsi="Arial" w:cs="Arial"/>
                <w:strike/>
                <w:highlight w:val="cyan"/>
                <w:lang w:val="en-US"/>
              </w:rPr>
              <w:t>€100 - €199 per month</w:t>
            </w:r>
          </w:p>
          <w:p w14:paraId="190E13C0" w14:textId="77777777" w:rsidR="00740AF5" w:rsidRPr="00D411FC" w:rsidRDefault="00740AF5" w:rsidP="00740AF5">
            <w:pPr>
              <w:pStyle w:val="Paragraphedeliste"/>
              <w:numPr>
                <w:ilvl w:val="0"/>
                <w:numId w:val="31"/>
              </w:numPr>
              <w:spacing w:after="0" w:line="240" w:lineRule="auto"/>
              <w:rPr>
                <w:rFonts w:ascii="Arial" w:hAnsi="Arial" w:cs="Arial"/>
                <w:strike/>
                <w:highlight w:val="cyan"/>
                <w:lang w:val="en-US"/>
              </w:rPr>
            </w:pPr>
            <w:r w:rsidRPr="00D411FC">
              <w:rPr>
                <w:rFonts w:ascii="Arial" w:hAnsi="Arial" w:cs="Arial"/>
                <w:strike/>
                <w:highlight w:val="cyan"/>
                <w:lang w:val="en-US"/>
              </w:rPr>
              <w:t>€200 - €499 per month</w:t>
            </w:r>
          </w:p>
          <w:p w14:paraId="4C186253" w14:textId="77777777" w:rsidR="00740AF5" w:rsidRPr="00D411FC" w:rsidRDefault="00740AF5" w:rsidP="00740AF5">
            <w:pPr>
              <w:pStyle w:val="Paragraphedeliste"/>
              <w:numPr>
                <w:ilvl w:val="0"/>
                <w:numId w:val="31"/>
              </w:numPr>
              <w:spacing w:after="0" w:line="240" w:lineRule="auto"/>
              <w:rPr>
                <w:rFonts w:ascii="Arial" w:hAnsi="Arial" w:cs="Arial"/>
                <w:strike/>
                <w:highlight w:val="cyan"/>
                <w:lang w:val="en-US"/>
              </w:rPr>
            </w:pPr>
            <w:r w:rsidRPr="00D411FC">
              <w:rPr>
                <w:rFonts w:ascii="Arial" w:hAnsi="Arial" w:cs="Arial"/>
                <w:strike/>
                <w:highlight w:val="cyan"/>
                <w:lang w:val="en-US"/>
              </w:rPr>
              <w:t>€500 - €999 per month</w:t>
            </w:r>
          </w:p>
          <w:p w14:paraId="5E80DF1F" w14:textId="77777777" w:rsidR="00740AF5" w:rsidRPr="00D411FC" w:rsidRDefault="00740AF5" w:rsidP="00740AF5">
            <w:pPr>
              <w:pStyle w:val="Paragraphedeliste"/>
              <w:numPr>
                <w:ilvl w:val="0"/>
                <w:numId w:val="31"/>
              </w:numPr>
              <w:spacing w:after="0" w:line="240" w:lineRule="auto"/>
              <w:rPr>
                <w:rFonts w:ascii="Arial" w:hAnsi="Arial" w:cs="Arial"/>
                <w:strike/>
                <w:highlight w:val="cyan"/>
                <w:lang w:val="en-US"/>
              </w:rPr>
            </w:pPr>
            <w:r w:rsidRPr="00D411FC">
              <w:rPr>
                <w:rFonts w:ascii="Arial" w:hAnsi="Arial" w:cs="Arial"/>
                <w:strike/>
                <w:highlight w:val="cyan"/>
                <w:lang w:val="en-US"/>
              </w:rPr>
              <w:t>More than €1,000 per month</w:t>
            </w:r>
          </w:p>
          <w:p w14:paraId="10FC815B" w14:textId="77777777" w:rsidR="00740AF5" w:rsidRPr="00D411FC" w:rsidRDefault="00740AF5" w:rsidP="00740AF5">
            <w:pPr>
              <w:pStyle w:val="Paragraphedeliste"/>
              <w:numPr>
                <w:ilvl w:val="0"/>
                <w:numId w:val="31"/>
              </w:numPr>
              <w:spacing w:after="0" w:line="240" w:lineRule="auto"/>
              <w:rPr>
                <w:rFonts w:ascii="Arial" w:hAnsi="Arial" w:cs="Arial"/>
                <w:strike/>
                <w:highlight w:val="cyan"/>
                <w:lang w:val="en-US"/>
              </w:rPr>
            </w:pPr>
            <w:r w:rsidRPr="00D411FC">
              <w:rPr>
                <w:rFonts w:ascii="Arial" w:hAnsi="Arial" w:cs="Arial"/>
                <w:strike/>
                <w:highlight w:val="cyan"/>
                <w:lang w:val="en-US"/>
              </w:rPr>
              <w:lastRenderedPageBreak/>
              <w:t>I prefer not to answer (even if I understand that answers are fully anonymous)</w:t>
            </w:r>
          </w:p>
          <w:p w14:paraId="41FB3269" w14:textId="77777777" w:rsidR="00740AF5" w:rsidRPr="00D411FC" w:rsidRDefault="00740AF5" w:rsidP="00482D01">
            <w:pPr>
              <w:rPr>
                <w:rFonts w:ascii="Arial" w:hAnsi="Arial" w:cs="Arial"/>
                <w:strike/>
                <w:highlight w:val="cyan"/>
              </w:rPr>
            </w:pPr>
          </w:p>
        </w:tc>
        <w:tc>
          <w:tcPr>
            <w:tcW w:w="1498" w:type="dxa"/>
          </w:tcPr>
          <w:p w14:paraId="5CC9C261" w14:textId="77777777" w:rsidR="00740AF5" w:rsidRPr="001469E1" w:rsidRDefault="00740AF5" w:rsidP="00482D01">
            <w:pPr>
              <w:rPr>
                <w:rFonts w:ascii="Arial" w:hAnsi="Arial" w:cs="Arial"/>
              </w:rPr>
            </w:pPr>
          </w:p>
        </w:tc>
      </w:tr>
      <w:tr w:rsidR="00740AF5" w:rsidRPr="001469E1" w14:paraId="206FAF4A" w14:textId="77777777" w:rsidTr="00482D01">
        <w:tc>
          <w:tcPr>
            <w:tcW w:w="669" w:type="dxa"/>
            <w:shd w:val="clear" w:color="auto" w:fill="auto"/>
          </w:tcPr>
          <w:p w14:paraId="14CA923D" w14:textId="3BF329EB" w:rsidR="00740AF5" w:rsidRPr="00D411FC" w:rsidRDefault="00DC2A53" w:rsidP="00482D01">
            <w:pPr>
              <w:rPr>
                <w:rFonts w:ascii="Arial" w:hAnsi="Arial" w:cs="Arial"/>
                <w:strike/>
                <w:highlight w:val="cyan"/>
              </w:rPr>
            </w:pPr>
            <w:r w:rsidRPr="00D411FC">
              <w:rPr>
                <w:rFonts w:ascii="Arial" w:hAnsi="Arial" w:cs="Arial"/>
                <w:strike/>
                <w:highlight w:val="cyan"/>
              </w:rPr>
              <w:t>F</w:t>
            </w:r>
            <w:r w:rsidR="00740AF5" w:rsidRPr="00D411FC">
              <w:rPr>
                <w:rFonts w:ascii="Arial" w:hAnsi="Arial" w:cs="Arial"/>
                <w:strike/>
                <w:highlight w:val="cyan"/>
              </w:rPr>
              <w:t>.6</w:t>
            </w:r>
          </w:p>
        </w:tc>
        <w:tc>
          <w:tcPr>
            <w:tcW w:w="6843" w:type="dxa"/>
            <w:shd w:val="clear" w:color="auto" w:fill="auto"/>
          </w:tcPr>
          <w:p w14:paraId="3A58E203" w14:textId="77777777" w:rsidR="00740AF5" w:rsidRPr="00D411FC" w:rsidRDefault="00740AF5" w:rsidP="00482D01">
            <w:pPr>
              <w:rPr>
                <w:rFonts w:ascii="Arial" w:hAnsi="Arial" w:cs="Arial"/>
                <w:strike/>
                <w:highlight w:val="cyan"/>
              </w:rPr>
            </w:pPr>
            <w:r w:rsidRPr="00D411FC">
              <w:rPr>
                <w:rFonts w:ascii="Arial" w:hAnsi="Arial" w:cs="Arial"/>
                <w:b/>
                <w:bCs/>
                <w:strike/>
                <w:color w:val="FF0000"/>
                <w:highlight w:val="cyan"/>
              </w:rPr>
              <w:t>SC</w:t>
            </w:r>
          </w:p>
          <w:p w14:paraId="7EE35B3D" w14:textId="77777777" w:rsidR="00740AF5" w:rsidRPr="00D411FC" w:rsidRDefault="00740AF5" w:rsidP="00482D01">
            <w:pPr>
              <w:rPr>
                <w:rFonts w:ascii="Arial" w:hAnsi="Arial" w:cs="Arial"/>
                <w:strike/>
                <w:highlight w:val="cyan"/>
              </w:rPr>
            </w:pPr>
            <w:r w:rsidRPr="00D411FC">
              <w:rPr>
                <w:rFonts w:ascii="Arial" w:hAnsi="Arial" w:cs="Arial"/>
                <w:strike/>
                <w:highlight w:val="cyan"/>
              </w:rPr>
              <w:t>Please indicate the amount of the money and securities assets of your household.</w:t>
            </w:r>
          </w:p>
          <w:p w14:paraId="73301E4E" w14:textId="77777777" w:rsidR="00740AF5" w:rsidRPr="00D411FC" w:rsidRDefault="00740AF5" w:rsidP="00482D01">
            <w:pPr>
              <w:rPr>
                <w:rFonts w:ascii="Arial" w:hAnsi="Arial" w:cs="Arial"/>
                <w:strike/>
                <w:highlight w:val="cyan"/>
              </w:rPr>
            </w:pPr>
          </w:p>
          <w:p w14:paraId="18078CF3" w14:textId="77777777" w:rsidR="00740AF5" w:rsidRPr="00D411FC" w:rsidRDefault="00740AF5" w:rsidP="00740AF5">
            <w:pPr>
              <w:pStyle w:val="Paragraphedeliste"/>
              <w:numPr>
                <w:ilvl w:val="0"/>
                <w:numId w:val="32"/>
              </w:numPr>
              <w:rPr>
                <w:rFonts w:ascii="Arial" w:hAnsi="Arial" w:cs="Arial"/>
                <w:strike/>
                <w:highlight w:val="cyan"/>
              </w:rPr>
            </w:pPr>
            <w:r w:rsidRPr="00D411FC">
              <w:rPr>
                <w:rFonts w:ascii="Arial" w:hAnsi="Arial" w:cs="Arial"/>
                <w:strike/>
                <w:highlight w:val="cyan"/>
              </w:rPr>
              <w:t>Below EUR 500</w:t>
            </w:r>
          </w:p>
          <w:p w14:paraId="74B70E6E" w14:textId="77777777" w:rsidR="00740AF5" w:rsidRPr="00D411FC" w:rsidRDefault="00740AF5" w:rsidP="00740AF5">
            <w:pPr>
              <w:pStyle w:val="Paragraphedeliste"/>
              <w:numPr>
                <w:ilvl w:val="0"/>
                <w:numId w:val="32"/>
              </w:numPr>
              <w:rPr>
                <w:rFonts w:ascii="Arial" w:hAnsi="Arial" w:cs="Arial"/>
                <w:strike/>
                <w:highlight w:val="cyan"/>
              </w:rPr>
            </w:pPr>
            <w:r w:rsidRPr="00D411FC">
              <w:rPr>
                <w:rFonts w:ascii="Arial" w:hAnsi="Arial" w:cs="Arial"/>
                <w:strike/>
                <w:highlight w:val="cyan"/>
              </w:rPr>
              <w:t>EUR 500 to below EUR 2000</w:t>
            </w:r>
          </w:p>
          <w:p w14:paraId="2DB18F18" w14:textId="77777777" w:rsidR="00740AF5" w:rsidRPr="00D411FC" w:rsidRDefault="00740AF5" w:rsidP="00740AF5">
            <w:pPr>
              <w:pStyle w:val="Paragraphedeliste"/>
              <w:numPr>
                <w:ilvl w:val="0"/>
                <w:numId w:val="32"/>
              </w:numPr>
              <w:rPr>
                <w:rFonts w:ascii="Arial" w:hAnsi="Arial" w:cs="Arial"/>
                <w:strike/>
                <w:highlight w:val="cyan"/>
              </w:rPr>
            </w:pPr>
            <w:r w:rsidRPr="00D411FC">
              <w:rPr>
                <w:rFonts w:ascii="Arial" w:hAnsi="Arial" w:cs="Arial"/>
                <w:strike/>
                <w:highlight w:val="cyan"/>
              </w:rPr>
              <w:t>EUR 2000 to below EUR 5000</w:t>
            </w:r>
          </w:p>
          <w:p w14:paraId="0FCB4C63" w14:textId="77777777" w:rsidR="00740AF5" w:rsidRPr="00D411FC" w:rsidRDefault="00740AF5" w:rsidP="00740AF5">
            <w:pPr>
              <w:pStyle w:val="Paragraphedeliste"/>
              <w:numPr>
                <w:ilvl w:val="0"/>
                <w:numId w:val="32"/>
              </w:numPr>
              <w:rPr>
                <w:rFonts w:ascii="Arial" w:hAnsi="Arial" w:cs="Arial"/>
                <w:strike/>
                <w:highlight w:val="cyan"/>
              </w:rPr>
            </w:pPr>
            <w:r w:rsidRPr="00D411FC">
              <w:rPr>
                <w:rFonts w:ascii="Arial" w:hAnsi="Arial" w:cs="Arial"/>
                <w:strike/>
                <w:highlight w:val="cyan"/>
              </w:rPr>
              <w:t>EUR 5000 to below EUR 10,000</w:t>
            </w:r>
          </w:p>
          <w:p w14:paraId="053E1C14" w14:textId="77777777" w:rsidR="00740AF5" w:rsidRPr="00D411FC" w:rsidRDefault="00740AF5" w:rsidP="00740AF5">
            <w:pPr>
              <w:pStyle w:val="Paragraphedeliste"/>
              <w:numPr>
                <w:ilvl w:val="0"/>
                <w:numId w:val="32"/>
              </w:numPr>
              <w:rPr>
                <w:rFonts w:ascii="Arial" w:hAnsi="Arial" w:cs="Arial"/>
                <w:strike/>
                <w:highlight w:val="cyan"/>
              </w:rPr>
            </w:pPr>
            <w:r w:rsidRPr="00D411FC">
              <w:rPr>
                <w:rFonts w:ascii="Arial" w:hAnsi="Arial" w:cs="Arial"/>
                <w:strike/>
                <w:highlight w:val="cyan"/>
              </w:rPr>
              <w:t>EUR 10,000 to below EUR 20,000</w:t>
            </w:r>
          </w:p>
          <w:p w14:paraId="3AC7E1E4" w14:textId="77777777" w:rsidR="00740AF5" w:rsidRPr="00D411FC" w:rsidRDefault="00740AF5" w:rsidP="00740AF5">
            <w:pPr>
              <w:pStyle w:val="Paragraphedeliste"/>
              <w:numPr>
                <w:ilvl w:val="0"/>
                <w:numId w:val="32"/>
              </w:numPr>
              <w:rPr>
                <w:rFonts w:ascii="Arial" w:hAnsi="Arial" w:cs="Arial"/>
                <w:strike/>
                <w:highlight w:val="cyan"/>
              </w:rPr>
            </w:pPr>
            <w:r w:rsidRPr="00D411FC">
              <w:rPr>
                <w:rFonts w:ascii="Arial" w:hAnsi="Arial" w:cs="Arial"/>
                <w:strike/>
                <w:highlight w:val="cyan"/>
              </w:rPr>
              <w:t>EUR 20,000 to below EUR 50,000</w:t>
            </w:r>
          </w:p>
          <w:p w14:paraId="2131AB44" w14:textId="77777777" w:rsidR="00740AF5" w:rsidRPr="00D411FC" w:rsidRDefault="00740AF5" w:rsidP="00740AF5">
            <w:pPr>
              <w:pStyle w:val="Paragraphedeliste"/>
              <w:numPr>
                <w:ilvl w:val="0"/>
                <w:numId w:val="32"/>
              </w:numPr>
              <w:rPr>
                <w:rFonts w:ascii="Arial" w:hAnsi="Arial" w:cs="Arial"/>
                <w:strike/>
                <w:highlight w:val="cyan"/>
              </w:rPr>
            </w:pPr>
            <w:r w:rsidRPr="00D411FC">
              <w:rPr>
                <w:rFonts w:ascii="Arial" w:hAnsi="Arial" w:cs="Arial"/>
                <w:strike/>
                <w:highlight w:val="cyan"/>
              </w:rPr>
              <w:t>EUR 50,000 to below EUR 100,000</w:t>
            </w:r>
          </w:p>
          <w:p w14:paraId="09841577" w14:textId="77777777" w:rsidR="00740AF5" w:rsidRPr="00D411FC" w:rsidRDefault="00740AF5" w:rsidP="00740AF5">
            <w:pPr>
              <w:pStyle w:val="Paragraphedeliste"/>
              <w:numPr>
                <w:ilvl w:val="0"/>
                <w:numId w:val="32"/>
              </w:numPr>
              <w:rPr>
                <w:rFonts w:ascii="Arial" w:hAnsi="Arial" w:cs="Arial"/>
                <w:strike/>
                <w:highlight w:val="cyan"/>
              </w:rPr>
            </w:pPr>
            <w:r w:rsidRPr="00D411FC">
              <w:rPr>
                <w:rFonts w:ascii="Arial" w:hAnsi="Arial" w:cs="Arial"/>
                <w:strike/>
                <w:highlight w:val="cyan"/>
              </w:rPr>
              <w:t>EUR 100,000 to below EUR 250,000</w:t>
            </w:r>
          </w:p>
          <w:p w14:paraId="2B382DD4" w14:textId="77777777" w:rsidR="00740AF5" w:rsidRPr="00D411FC" w:rsidRDefault="00740AF5" w:rsidP="00740AF5">
            <w:pPr>
              <w:pStyle w:val="Paragraphedeliste"/>
              <w:numPr>
                <w:ilvl w:val="0"/>
                <w:numId w:val="32"/>
              </w:numPr>
              <w:rPr>
                <w:rFonts w:ascii="Arial" w:hAnsi="Arial" w:cs="Arial"/>
                <w:strike/>
                <w:highlight w:val="cyan"/>
              </w:rPr>
            </w:pPr>
            <w:r w:rsidRPr="00D411FC">
              <w:rPr>
                <w:rFonts w:ascii="Arial" w:hAnsi="Arial" w:cs="Arial"/>
                <w:strike/>
                <w:highlight w:val="cyan"/>
              </w:rPr>
              <w:t>EUR 250,000 or more</w:t>
            </w:r>
          </w:p>
          <w:p w14:paraId="2542EF51" w14:textId="77777777" w:rsidR="00740AF5" w:rsidRPr="00D411FC" w:rsidRDefault="00740AF5" w:rsidP="00740AF5">
            <w:pPr>
              <w:pStyle w:val="Paragraphedeliste"/>
              <w:numPr>
                <w:ilvl w:val="0"/>
                <w:numId w:val="32"/>
              </w:numPr>
              <w:spacing w:after="0" w:line="240" w:lineRule="auto"/>
              <w:rPr>
                <w:rFonts w:ascii="Arial" w:hAnsi="Arial" w:cs="Arial"/>
                <w:strike/>
                <w:highlight w:val="cyan"/>
                <w:lang w:val="en-US"/>
              </w:rPr>
            </w:pPr>
            <w:r w:rsidRPr="00D411FC">
              <w:rPr>
                <w:rFonts w:ascii="Arial" w:hAnsi="Arial" w:cs="Arial"/>
                <w:strike/>
                <w:highlight w:val="cyan"/>
                <w:lang w:val="en-US"/>
              </w:rPr>
              <w:t>I prefer not to answer (even if I understand that answers are fully anonymous)</w:t>
            </w:r>
          </w:p>
        </w:tc>
        <w:tc>
          <w:tcPr>
            <w:tcW w:w="1498" w:type="dxa"/>
            <w:shd w:val="clear" w:color="auto" w:fill="auto"/>
          </w:tcPr>
          <w:p w14:paraId="13E3ACFA" w14:textId="77777777" w:rsidR="00740AF5" w:rsidRPr="001469E1" w:rsidRDefault="00740AF5" w:rsidP="00482D01">
            <w:pPr>
              <w:rPr>
                <w:rFonts w:ascii="Arial" w:hAnsi="Arial" w:cs="Arial"/>
                <w:i/>
                <w:iCs/>
                <w:color w:val="000000" w:themeColor="text1"/>
                <w:highlight w:val="cyan"/>
              </w:rPr>
            </w:pPr>
          </w:p>
        </w:tc>
      </w:tr>
    </w:tbl>
    <w:p w14:paraId="77A473C2" w14:textId="77777777" w:rsidR="00740AF5" w:rsidRDefault="00740AF5" w:rsidP="00740AF5">
      <w:pPr>
        <w:rPr>
          <w:rFonts w:ascii="Arial" w:hAnsi="Arial" w:cs="Arial"/>
          <w:sz w:val="22"/>
          <w:szCs w:val="22"/>
        </w:rPr>
      </w:pPr>
    </w:p>
    <w:p w14:paraId="7AF9DD6C" w14:textId="77777777" w:rsidR="00740AF5" w:rsidRDefault="00740AF5" w:rsidP="00740AF5">
      <w:pPr>
        <w:rPr>
          <w:rFonts w:ascii="Arial" w:hAnsi="Arial" w:cs="Arial"/>
          <w:sz w:val="22"/>
          <w:szCs w:val="22"/>
        </w:rPr>
      </w:pPr>
    </w:p>
    <w:p w14:paraId="5EB0737D" w14:textId="77777777" w:rsidR="00740AF5" w:rsidRPr="00D81485" w:rsidRDefault="00740AF5" w:rsidP="00740AF5">
      <w:pPr>
        <w:rPr>
          <w:rFonts w:ascii="Arial" w:hAnsi="Arial" w:cs="Arial"/>
          <w:b/>
          <w:bCs/>
          <w:color w:val="FF0000"/>
          <w:sz w:val="22"/>
          <w:szCs w:val="22"/>
        </w:rPr>
      </w:pPr>
      <w:r w:rsidRPr="00D81485">
        <w:rPr>
          <w:rFonts w:ascii="Arial" w:hAnsi="Arial" w:cs="Arial"/>
          <w:b/>
          <w:bCs/>
          <w:color w:val="FF0000"/>
          <w:sz w:val="22"/>
          <w:szCs w:val="22"/>
        </w:rPr>
        <w:t>LAST SCREEN</w:t>
      </w:r>
      <w:r>
        <w:rPr>
          <w:rFonts w:ascii="Arial" w:hAnsi="Arial" w:cs="Arial"/>
          <w:b/>
          <w:bCs/>
          <w:color w:val="FF0000"/>
          <w:sz w:val="22"/>
          <w:szCs w:val="22"/>
        </w:rPr>
        <w:t xml:space="preserve"> (CHECK IF YOU CAN UPDATE THE END PAGE OR IF WE HAVE TO ADD A NEW SCREEN)</w:t>
      </w:r>
      <w:r w:rsidRPr="00D81485">
        <w:rPr>
          <w:rFonts w:ascii="Arial" w:hAnsi="Arial" w:cs="Arial"/>
          <w:b/>
          <w:bCs/>
          <w:color w:val="FF0000"/>
          <w:sz w:val="22"/>
          <w:szCs w:val="22"/>
        </w:rPr>
        <w:t xml:space="preserve">: </w:t>
      </w:r>
    </w:p>
    <w:p w14:paraId="324B7AF9" w14:textId="77777777" w:rsidR="00740AF5" w:rsidRPr="001A5FC5" w:rsidRDefault="00740AF5" w:rsidP="00740AF5">
      <w:pPr>
        <w:pStyle w:val="pf0"/>
        <w:rPr>
          <w:rFonts w:ascii="Arial" w:eastAsiaTheme="minorHAnsi" w:hAnsi="Arial" w:cs="Arial"/>
          <w:sz w:val="22"/>
          <w:szCs w:val="22"/>
          <w:lang w:val="en-US" w:eastAsia="en-US"/>
        </w:rPr>
      </w:pPr>
      <w:r w:rsidRPr="001A5FC5">
        <w:rPr>
          <w:rFonts w:ascii="Arial" w:eastAsiaTheme="minorHAnsi" w:hAnsi="Arial" w:cs="Arial"/>
          <w:sz w:val="22"/>
          <w:szCs w:val="22"/>
          <w:lang w:val="en-US" w:eastAsia="en-US"/>
        </w:rPr>
        <w:t xml:space="preserve">Thank your for your interest and participation! </w:t>
      </w:r>
    </w:p>
    <w:p w14:paraId="14B95FE7" w14:textId="77777777" w:rsidR="00740AF5" w:rsidRDefault="00740AF5" w:rsidP="00740AF5">
      <w:pPr>
        <w:pStyle w:val="pf0"/>
        <w:rPr>
          <w:rFonts w:ascii="Arial" w:eastAsiaTheme="minorHAnsi" w:hAnsi="Arial" w:cs="Arial"/>
          <w:sz w:val="22"/>
          <w:szCs w:val="22"/>
          <w:lang w:val="en-US" w:eastAsia="en-US"/>
        </w:rPr>
      </w:pPr>
      <w:r w:rsidRPr="00D81485">
        <w:rPr>
          <w:rFonts w:ascii="Arial" w:eastAsiaTheme="minorHAnsi" w:hAnsi="Arial" w:cs="Arial"/>
          <w:sz w:val="22"/>
          <w:szCs w:val="22"/>
          <w:lang w:val="en-US" w:eastAsia="en-US"/>
        </w:rPr>
        <w:t xml:space="preserve">This survey was conducted by MyFairMoney, an independent and non-commercial online platform which helps you to invest more sustainably. </w:t>
      </w:r>
    </w:p>
    <w:p w14:paraId="26A0D24C" w14:textId="77777777" w:rsidR="00740AF5" w:rsidRDefault="00740AF5" w:rsidP="00740AF5">
      <w:pPr>
        <w:pStyle w:val="pf0"/>
        <w:rPr>
          <w:rFonts w:ascii="Arial" w:eastAsiaTheme="minorHAnsi" w:hAnsi="Arial" w:cs="Arial"/>
          <w:sz w:val="22"/>
          <w:szCs w:val="22"/>
          <w:lang w:val="en-US" w:eastAsia="en-US"/>
        </w:rPr>
      </w:pPr>
      <w:r w:rsidRPr="00D81485">
        <w:rPr>
          <w:rFonts w:ascii="Arial" w:eastAsiaTheme="minorHAnsi" w:hAnsi="Arial" w:cs="Arial"/>
          <w:sz w:val="22"/>
          <w:szCs w:val="22"/>
          <w:lang w:val="en-US" w:eastAsia="en-US"/>
        </w:rPr>
        <w:t xml:space="preserve">If you want to find out more about sustainable investing, visit us under </w:t>
      </w:r>
      <w:bookmarkStart w:id="86" w:name="_Hlk148639362"/>
      <w:r w:rsidRPr="00D81485">
        <w:rPr>
          <w:rFonts w:ascii="Arial" w:eastAsiaTheme="minorHAnsi" w:hAnsi="Arial" w:cs="Arial"/>
          <w:sz w:val="22"/>
          <w:szCs w:val="22"/>
          <w:lang w:val="en-US" w:eastAsia="en-US"/>
        </w:rPr>
        <w:t>myfairmoney.eu</w:t>
      </w:r>
      <w:bookmarkEnd w:id="86"/>
      <w:r w:rsidRPr="00D81485">
        <w:rPr>
          <w:rFonts w:ascii="Arial" w:eastAsiaTheme="minorHAnsi" w:hAnsi="Arial" w:cs="Arial"/>
          <w:sz w:val="22"/>
          <w:szCs w:val="22"/>
          <w:lang w:val="en-US" w:eastAsia="en-US"/>
        </w:rPr>
        <w:t>.</w:t>
      </w:r>
    </w:p>
    <w:p w14:paraId="02B07BFD" w14:textId="77777777" w:rsidR="00740AF5" w:rsidRPr="00D81485" w:rsidRDefault="00740AF5" w:rsidP="00740AF5">
      <w:pPr>
        <w:pStyle w:val="pf0"/>
        <w:rPr>
          <w:rFonts w:ascii="Arial" w:eastAsiaTheme="minorHAnsi" w:hAnsi="Arial" w:cs="Arial"/>
          <w:sz w:val="22"/>
          <w:szCs w:val="22"/>
          <w:lang w:val="en-US" w:eastAsia="en-US"/>
        </w:rPr>
      </w:pPr>
      <w:r>
        <w:rPr>
          <w:rFonts w:ascii="Arial" w:eastAsiaTheme="minorHAnsi" w:hAnsi="Arial" w:cs="Arial"/>
          <w:sz w:val="22"/>
          <w:szCs w:val="22"/>
          <w:lang w:val="en-US" w:eastAsia="en-US"/>
        </w:rPr>
        <w:t>Please click on the continue button to validate your answers.</w:t>
      </w:r>
    </w:p>
    <w:p w14:paraId="47914C3C" w14:textId="77777777" w:rsidR="00740AF5" w:rsidRPr="00BE5B6E" w:rsidRDefault="00740AF5" w:rsidP="00740AF5">
      <w:pPr>
        <w:rPr>
          <w:rFonts w:ascii="Arial" w:hAnsi="Arial" w:cs="Arial"/>
          <w:sz w:val="22"/>
          <w:szCs w:val="22"/>
        </w:rPr>
      </w:pPr>
    </w:p>
    <w:p w14:paraId="117DEF1E" w14:textId="77777777" w:rsidR="00740AF5" w:rsidRPr="001469E1" w:rsidRDefault="00740AF5" w:rsidP="00BE3AED">
      <w:pPr>
        <w:rPr>
          <w:rFonts w:ascii="Arial" w:hAnsi="Arial" w:cs="Arial"/>
          <w:bCs/>
          <w:sz w:val="22"/>
          <w:szCs w:val="22"/>
        </w:rPr>
      </w:pPr>
    </w:p>
    <w:p w14:paraId="28669EE3" w14:textId="77777777" w:rsidR="00BE3AED" w:rsidRDefault="00BE3AED"/>
    <w:sectPr w:rsidR="00BE3AED" w:rsidSect="008B23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8C8"/>
    <w:multiLevelType w:val="hybridMultilevel"/>
    <w:tmpl w:val="25245E22"/>
    <w:lvl w:ilvl="0" w:tplc="4ECA2D82">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526B60"/>
    <w:multiLevelType w:val="hybridMultilevel"/>
    <w:tmpl w:val="9BC0C074"/>
    <w:lvl w:ilvl="0" w:tplc="1DE66B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26F66"/>
    <w:multiLevelType w:val="hybridMultilevel"/>
    <w:tmpl w:val="0B228C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9032E6"/>
    <w:multiLevelType w:val="hybridMultilevel"/>
    <w:tmpl w:val="E4E4C3C2"/>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5A06E7"/>
    <w:multiLevelType w:val="hybridMultilevel"/>
    <w:tmpl w:val="0B228C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A07B49"/>
    <w:multiLevelType w:val="hybridMultilevel"/>
    <w:tmpl w:val="D9B69B64"/>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C75CE8"/>
    <w:multiLevelType w:val="hybridMultilevel"/>
    <w:tmpl w:val="E6CCD440"/>
    <w:lvl w:ilvl="0" w:tplc="4ECA2D82">
      <w:start w:val="1"/>
      <w:numFmt w:val="decimal"/>
      <w:lvlText w:val="%1."/>
      <w:lvlJc w:val="left"/>
      <w:pPr>
        <w:ind w:left="144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10E7B17"/>
    <w:multiLevelType w:val="hybridMultilevel"/>
    <w:tmpl w:val="329620A6"/>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795BD8"/>
    <w:multiLevelType w:val="hybridMultilevel"/>
    <w:tmpl w:val="6AB64BD2"/>
    <w:lvl w:ilvl="0" w:tplc="4ECA2D82">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464726E"/>
    <w:multiLevelType w:val="hybridMultilevel"/>
    <w:tmpl w:val="2AD23422"/>
    <w:lvl w:ilvl="0" w:tplc="4ECA2D8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16393630"/>
    <w:multiLevelType w:val="hybridMultilevel"/>
    <w:tmpl w:val="ADBA3114"/>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847B95"/>
    <w:multiLevelType w:val="hybridMultilevel"/>
    <w:tmpl w:val="3E6408EE"/>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71D789D"/>
    <w:multiLevelType w:val="hybridMultilevel"/>
    <w:tmpl w:val="7332BEB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93073D8"/>
    <w:multiLevelType w:val="hybridMultilevel"/>
    <w:tmpl w:val="BD40B770"/>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AB36E91"/>
    <w:multiLevelType w:val="hybridMultilevel"/>
    <w:tmpl w:val="1C4AC5AE"/>
    <w:lvl w:ilvl="0" w:tplc="318E7534">
      <w:start w:val="1"/>
      <w:numFmt w:val="decimal"/>
      <w:lvlText w:val="%1."/>
      <w:lvlJc w:val="left"/>
      <w:pPr>
        <w:ind w:left="720" w:hanging="360"/>
      </w:pPr>
      <w:rPr>
        <w:rFonts w:ascii="Arial" w:eastAsiaTheme="minorHAnsi"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4DB2297"/>
    <w:multiLevelType w:val="hybridMultilevel"/>
    <w:tmpl w:val="4CF0F4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6460085"/>
    <w:multiLevelType w:val="hybridMultilevel"/>
    <w:tmpl w:val="467A426C"/>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6C63B83"/>
    <w:multiLevelType w:val="hybridMultilevel"/>
    <w:tmpl w:val="0B80A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93C2108"/>
    <w:multiLevelType w:val="hybridMultilevel"/>
    <w:tmpl w:val="F5A45D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E2F02A6"/>
    <w:multiLevelType w:val="hybridMultilevel"/>
    <w:tmpl w:val="558C36F6"/>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767EA8"/>
    <w:multiLevelType w:val="hybridMultilevel"/>
    <w:tmpl w:val="F7262F3E"/>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27E40D7"/>
    <w:multiLevelType w:val="hybridMultilevel"/>
    <w:tmpl w:val="EE2832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8AF4873"/>
    <w:multiLevelType w:val="hybridMultilevel"/>
    <w:tmpl w:val="866A2D36"/>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9FD4F92"/>
    <w:multiLevelType w:val="hybridMultilevel"/>
    <w:tmpl w:val="AC220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A3262AC"/>
    <w:multiLevelType w:val="hybridMultilevel"/>
    <w:tmpl w:val="7CCE7912"/>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B7B11D4"/>
    <w:multiLevelType w:val="hybridMultilevel"/>
    <w:tmpl w:val="3EBADA5E"/>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E481BE7"/>
    <w:multiLevelType w:val="hybridMultilevel"/>
    <w:tmpl w:val="5DBA0C58"/>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1D4298E"/>
    <w:multiLevelType w:val="hybridMultilevel"/>
    <w:tmpl w:val="E5B4EB2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013880"/>
    <w:multiLevelType w:val="hybridMultilevel"/>
    <w:tmpl w:val="6F08F326"/>
    <w:lvl w:ilvl="0" w:tplc="1DE66B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36C59A0"/>
    <w:multiLevelType w:val="hybridMultilevel"/>
    <w:tmpl w:val="55004252"/>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6213C1"/>
    <w:multiLevelType w:val="hybridMultilevel"/>
    <w:tmpl w:val="222A080C"/>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A6F3756"/>
    <w:multiLevelType w:val="hybridMultilevel"/>
    <w:tmpl w:val="EE283226"/>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F2737C"/>
    <w:multiLevelType w:val="hybridMultilevel"/>
    <w:tmpl w:val="383234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F042340"/>
    <w:multiLevelType w:val="hybridMultilevel"/>
    <w:tmpl w:val="18F869CA"/>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5695B5D"/>
    <w:multiLevelType w:val="hybridMultilevel"/>
    <w:tmpl w:val="F690A730"/>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92A5B5F"/>
    <w:multiLevelType w:val="hybridMultilevel"/>
    <w:tmpl w:val="EE2832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B362C2"/>
    <w:multiLevelType w:val="hybridMultilevel"/>
    <w:tmpl w:val="D430D2F0"/>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BA3429F"/>
    <w:multiLevelType w:val="hybridMultilevel"/>
    <w:tmpl w:val="ED8CDA0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C027034"/>
    <w:multiLevelType w:val="hybridMultilevel"/>
    <w:tmpl w:val="EE2832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2174CBE"/>
    <w:multiLevelType w:val="hybridMultilevel"/>
    <w:tmpl w:val="2744B242"/>
    <w:lvl w:ilvl="0" w:tplc="F37226E2">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347756E"/>
    <w:multiLevelType w:val="hybridMultilevel"/>
    <w:tmpl w:val="D3481416"/>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35C7EA8"/>
    <w:multiLevelType w:val="hybridMultilevel"/>
    <w:tmpl w:val="756E84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4B66750"/>
    <w:multiLevelType w:val="hybridMultilevel"/>
    <w:tmpl w:val="8FB47A8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55F2948"/>
    <w:multiLevelType w:val="hybridMultilevel"/>
    <w:tmpl w:val="6E1C89A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A4F3238"/>
    <w:multiLevelType w:val="hybridMultilevel"/>
    <w:tmpl w:val="546E74E8"/>
    <w:lvl w:ilvl="0" w:tplc="1DE66B1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D9824BF"/>
    <w:multiLevelType w:val="hybridMultilevel"/>
    <w:tmpl w:val="D53629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6DFD5CB0"/>
    <w:multiLevelType w:val="hybridMultilevel"/>
    <w:tmpl w:val="0CDA4C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6F3B0668"/>
    <w:multiLevelType w:val="hybridMultilevel"/>
    <w:tmpl w:val="267EF566"/>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0012838"/>
    <w:multiLevelType w:val="hybridMultilevel"/>
    <w:tmpl w:val="385235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2921A19"/>
    <w:multiLevelType w:val="hybridMultilevel"/>
    <w:tmpl w:val="C13C971A"/>
    <w:lvl w:ilvl="0" w:tplc="4ECA2D82">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76346A0D"/>
    <w:multiLevelType w:val="hybridMultilevel"/>
    <w:tmpl w:val="8E56ED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6975C90"/>
    <w:multiLevelType w:val="hybridMultilevel"/>
    <w:tmpl w:val="49803CA2"/>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C8C5D8F"/>
    <w:multiLevelType w:val="hybridMultilevel"/>
    <w:tmpl w:val="CD7483BC"/>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CED63C5"/>
    <w:multiLevelType w:val="hybridMultilevel"/>
    <w:tmpl w:val="BE124056"/>
    <w:lvl w:ilvl="0" w:tplc="1DE66B1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00415379">
    <w:abstractNumId w:val="12"/>
  </w:num>
  <w:num w:numId="2" w16cid:durableId="1857958315">
    <w:abstractNumId w:val="43"/>
  </w:num>
  <w:num w:numId="3" w16cid:durableId="727189328">
    <w:abstractNumId w:val="26"/>
  </w:num>
  <w:num w:numId="4" w16cid:durableId="1565942957">
    <w:abstractNumId w:val="14"/>
  </w:num>
  <w:num w:numId="5" w16cid:durableId="113404744">
    <w:abstractNumId w:val="46"/>
  </w:num>
  <w:num w:numId="6" w16cid:durableId="2076004810">
    <w:abstractNumId w:val="50"/>
  </w:num>
  <w:num w:numId="7" w16cid:durableId="310138081">
    <w:abstractNumId w:val="27"/>
  </w:num>
  <w:num w:numId="8" w16cid:durableId="149906882">
    <w:abstractNumId w:val="33"/>
  </w:num>
  <w:num w:numId="9" w16cid:durableId="594094953">
    <w:abstractNumId w:val="6"/>
  </w:num>
  <w:num w:numId="10" w16cid:durableId="2003468063">
    <w:abstractNumId w:val="47"/>
  </w:num>
  <w:num w:numId="11" w16cid:durableId="826551132">
    <w:abstractNumId w:val="25"/>
  </w:num>
  <w:num w:numId="12" w16cid:durableId="1283150055">
    <w:abstractNumId w:val="40"/>
  </w:num>
  <w:num w:numId="13" w16cid:durableId="761029328">
    <w:abstractNumId w:val="16"/>
  </w:num>
  <w:num w:numId="14" w16cid:durableId="2139638340">
    <w:abstractNumId w:val="52"/>
  </w:num>
  <w:num w:numId="15" w16cid:durableId="385957473">
    <w:abstractNumId w:val="22"/>
  </w:num>
  <w:num w:numId="16" w16cid:durableId="1437139831">
    <w:abstractNumId w:val="51"/>
  </w:num>
  <w:num w:numId="17" w16cid:durableId="933515368">
    <w:abstractNumId w:val="34"/>
  </w:num>
  <w:num w:numId="18" w16cid:durableId="958990867">
    <w:abstractNumId w:val="19"/>
  </w:num>
  <w:num w:numId="19" w16cid:durableId="1456102452">
    <w:abstractNumId w:val="49"/>
  </w:num>
  <w:num w:numId="20" w16cid:durableId="888299356">
    <w:abstractNumId w:val="8"/>
  </w:num>
  <w:num w:numId="21" w16cid:durableId="951396007">
    <w:abstractNumId w:val="0"/>
  </w:num>
  <w:num w:numId="22" w16cid:durableId="995033426">
    <w:abstractNumId w:val="28"/>
  </w:num>
  <w:num w:numId="23" w16cid:durableId="1020350676">
    <w:abstractNumId w:val="44"/>
  </w:num>
  <w:num w:numId="24" w16cid:durableId="1263032428">
    <w:abstractNumId w:val="53"/>
  </w:num>
  <w:num w:numId="25" w16cid:durableId="501050938">
    <w:abstractNumId w:val="1"/>
  </w:num>
  <w:num w:numId="26" w16cid:durableId="1497649044">
    <w:abstractNumId w:val="17"/>
  </w:num>
  <w:num w:numId="27" w16cid:durableId="953176632">
    <w:abstractNumId w:val="31"/>
  </w:num>
  <w:num w:numId="28" w16cid:durableId="318773381">
    <w:abstractNumId w:val="23"/>
  </w:num>
  <w:num w:numId="29" w16cid:durableId="139080189">
    <w:abstractNumId w:val="36"/>
  </w:num>
  <w:num w:numId="30" w16cid:durableId="1619676551">
    <w:abstractNumId w:val="3"/>
  </w:num>
  <w:num w:numId="31" w16cid:durableId="1777092132">
    <w:abstractNumId w:val="7"/>
  </w:num>
  <w:num w:numId="32" w16cid:durableId="130174669">
    <w:abstractNumId w:val="13"/>
  </w:num>
  <w:num w:numId="33" w16cid:durableId="1206406486">
    <w:abstractNumId w:val="5"/>
  </w:num>
  <w:num w:numId="34" w16cid:durableId="421414426">
    <w:abstractNumId w:val="30"/>
  </w:num>
  <w:num w:numId="35" w16cid:durableId="88745181">
    <w:abstractNumId w:val="37"/>
  </w:num>
  <w:num w:numId="36" w16cid:durableId="707921528">
    <w:abstractNumId w:val="42"/>
  </w:num>
  <w:num w:numId="37" w16cid:durableId="1078140001">
    <w:abstractNumId w:val="20"/>
  </w:num>
  <w:num w:numId="38" w16cid:durableId="1232081838">
    <w:abstractNumId w:val="11"/>
  </w:num>
  <w:num w:numId="39" w16cid:durableId="284770890">
    <w:abstractNumId w:val="39"/>
  </w:num>
  <w:num w:numId="40" w16cid:durableId="335311163">
    <w:abstractNumId w:val="9"/>
  </w:num>
  <w:num w:numId="41" w16cid:durableId="1744642950">
    <w:abstractNumId w:val="29"/>
  </w:num>
  <w:num w:numId="42" w16cid:durableId="696153957">
    <w:abstractNumId w:val="10"/>
  </w:num>
  <w:num w:numId="43" w16cid:durableId="2105150872">
    <w:abstractNumId w:val="4"/>
  </w:num>
  <w:num w:numId="44" w16cid:durableId="1863326211">
    <w:abstractNumId w:val="18"/>
  </w:num>
  <w:num w:numId="45" w16cid:durableId="794449204">
    <w:abstractNumId w:val="2"/>
  </w:num>
  <w:num w:numId="46" w16cid:durableId="517355681">
    <w:abstractNumId w:val="35"/>
  </w:num>
  <w:num w:numId="47" w16cid:durableId="1037658131">
    <w:abstractNumId w:val="21"/>
  </w:num>
  <w:num w:numId="48" w16cid:durableId="1369840760">
    <w:abstractNumId w:val="38"/>
  </w:num>
  <w:num w:numId="49" w16cid:durableId="1118138750">
    <w:abstractNumId w:val="24"/>
  </w:num>
  <w:num w:numId="50" w16cid:durableId="804200418">
    <w:abstractNumId w:val="32"/>
  </w:num>
  <w:num w:numId="51" w16cid:durableId="1375152842">
    <w:abstractNumId w:val="48"/>
  </w:num>
  <w:num w:numId="52" w16cid:durableId="602106366">
    <w:abstractNumId w:val="45"/>
  </w:num>
  <w:num w:numId="53" w16cid:durableId="1286471809">
    <w:abstractNumId w:val="15"/>
  </w:num>
  <w:num w:numId="54" w16cid:durableId="714081476">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 Koch">
    <w15:presenceInfo w15:providerId="AD" w15:userId="S::nicola@2degrees-investing-france.org::9ae4ca90-c85b-4b69-b43a-0407da41d653"/>
  </w15:person>
  <w15:person w15:author="Thierry Santacruz">
    <w15:presenceInfo w15:providerId="AD" w15:userId="S::thierry@2degrees-investing-france.org::68cf39e7-d6a9-4260-961f-876795b92c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ED"/>
    <w:rsid w:val="00007B19"/>
    <w:rsid w:val="00046360"/>
    <w:rsid w:val="00062779"/>
    <w:rsid w:val="000806AA"/>
    <w:rsid w:val="000D4686"/>
    <w:rsid w:val="000E35DE"/>
    <w:rsid w:val="00112FD8"/>
    <w:rsid w:val="0014456B"/>
    <w:rsid w:val="00177313"/>
    <w:rsid w:val="00192623"/>
    <w:rsid w:val="001B4E40"/>
    <w:rsid w:val="001E1836"/>
    <w:rsid w:val="00216AD2"/>
    <w:rsid w:val="00250BB5"/>
    <w:rsid w:val="00251C72"/>
    <w:rsid w:val="0027314C"/>
    <w:rsid w:val="0038601E"/>
    <w:rsid w:val="00435AC8"/>
    <w:rsid w:val="00471CD5"/>
    <w:rsid w:val="00483E32"/>
    <w:rsid w:val="005E0B4C"/>
    <w:rsid w:val="00623F90"/>
    <w:rsid w:val="00637220"/>
    <w:rsid w:val="006F15F8"/>
    <w:rsid w:val="00740AF5"/>
    <w:rsid w:val="008165BD"/>
    <w:rsid w:val="008A5865"/>
    <w:rsid w:val="008B23CC"/>
    <w:rsid w:val="008F7594"/>
    <w:rsid w:val="009F3390"/>
    <w:rsid w:val="00B63043"/>
    <w:rsid w:val="00BB3171"/>
    <w:rsid w:val="00BC1F4A"/>
    <w:rsid w:val="00BE3AED"/>
    <w:rsid w:val="00BF0A81"/>
    <w:rsid w:val="00BF39C0"/>
    <w:rsid w:val="00BF5B6A"/>
    <w:rsid w:val="00C5440A"/>
    <w:rsid w:val="00D22FEE"/>
    <w:rsid w:val="00D411FC"/>
    <w:rsid w:val="00D66D2C"/>
    <w:rsid w:val="00DC2A53"/>
    <w:rsid w:val="00DC5508"/>
    <w:rsid w:val="00EA3017"/>
    <w:rsid w:val="00EB1EDD"/>
    <w:rsid w:val="00EC10FD"/>
    <w:rsid w:val="00ED6153"/>
    <w:rsid w:val="00F34E1E"/>
    <w:rsid w:val="00FA6E04"/>
    <w:rsid w:val="00FB6DCC"/>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BA3B"/>
  <w15:chartTrackingRefBased/>
  <w15:docId w15:val="{1D783E57-58BC-432B-8570-36609C52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AED"/>
    <w:pPr>
      <w:spacing w:after="0" w:line="240" w:lineRule="auto"/>
    </w:pPr>
    <w:rPr>
      <w:sz w:val="24"/>
      <w:szCs w:val="24"/>
      <w:lang w:val="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E3AED"/>
    <w:pPr>
      <w:spacing w:after="0" w:line="240" w:lineRule="auto"/>
    </w:pPr>
    <w:rPr>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E3AED"/>
    <w:pPr>
      <w:spacing w:after="160" w:line="259" w:lineRule="auto"/>
      <w:ind w:left="720"/>
      <w:contextualSpacing/>
    </w:pPr>
    <w:rPr>
      <w:sz w:val="22"/>
      <w:szCs w:val="22"/>
      <w:lang w:val="fr-FR"/>
    </w:rPr>
  </w:style>
  <w:style w:type="paragraph" w:customStyle="1" w:styleId="pf0">
    <w:name w:val="pf0"/>
    <w:basedOn w:val="Normal"/>
    <w:rsid w:val="00BE3AED"/>
    <w:pPr>
      <w:spacing w:before="100" w:beforeAutospacing="1" w:after="100" w:afterAutospacing="1"/>
    </w:pPr>
    <w:rPr>
      <w:rFonts w:ascii="Times New Roman" w:eastAsia="Times New Roman" w:hAnsi="Times New Roman" w:cs="Times New Roman"/>
      <w:lang w:val="fr-FR" w:eastAsia="fr-FR"/>
    </w:rPr>
  </w:style>
  <w:style w:type="character" w:styleId="Lienhypertexte">
    <w:name w:val="Hyperlink"/>
    <w:basedOn w:val="Policepardfaut"/>
    <w:uiPriority w:val="99"/>
    <w:unhideWhenUsed/>
    <w:rsid w:val="00BE3AED"/>
    <w:rPr>
      <w:color w:val="0563C1" w:themeColor="hyperlink"/>
      <w:u w:val="single"/>
    </w:rPr>
  </w:style>
  <w:style w:type="character" w:customStyle="1" w:styleId="cf01">
    <w:name w:val="cf01"/>
    <w:basedOn w:val="Policepardfaut"/>
    <w:rsid w:val="00BE3AED"/>
    <w:rPr>
      <w:rFonts w:ascii="Segoe UI" w:hAnsi="Segoe UI" w:cs="Segoe UI" w:hint="default"/>
      <w:sz w:val="18"/>
      <w:szCs w:val="18"/>
    </w:rPr>
  </w:style>
  <w:style w:type="paragraph" w:styleId="Rvision">
    <w:name w:val="Revision"/>
    <w:hidden/>
    <w:uiPriority w:val="99"/>
    <w:semiHidden/>
    <w:rsid w:val="000806AA"/>
    <w:pPr>
      <w:spacing w:after="0" w:line="240" w:lineRule="auto"/>
    </w:pPr>
    <w:rPr>
      <w:sz w:val="24"/>
      <w:szCs w:val="24"/>
      <w:lang w:val="en-US"/>
      <w14:ligatures w14:val="none"/>
    </w:rPr>
  </w:style>
  <w:style w:type="character" w:styleId="Marquedecommentaire">
    <w:name w:val="annotation reference"/>
    <w:basedOn w:val="Policepardfaut"/>
    <w:uiPriority w:val="99"/>
    <w:semiHidden/>
    <w:unhideWhenUsed/>
    <w:rsid w:val="00251C72"/>
    <w:rPr>
      <w:sz w:val="16"/>
      <w:szCs w:val="16"/>
    </w:rPr>
  </w:style>
  <w:style w:type="paragraph" w:styleId="Commentaire">
    <w:name w:val="annotation text"/>
    <w:basedOn w:val="Normal"/>
    <w:link w:val="CommentaireCar"/>
    <w:uiPriority w:val="99"/>
    <w:unhideWhenUsed/>
    <w:rsid w:val="00251C72"/>
    <w:rPr>
      <w:sz w:val="20"/>
      <w:szCs w:val="20"/>
    </w:rPr>
  </w:style>
  <w:style w:type="character" w:customStyle="1" w:styleId="CommentaireCar">
    <w:name w:val="Commentaire Car"/>
    <w:basedOn w:val="Policepardfaut"/>
    <w:link w:val="Commentaire"/>
    <w:uiPriority w:val="99"/>
    <w:rsid w:val="00251C72"/>
    <w:rPr>
      <w:sz w:val="20"/>
      <w:szCs w:val="20"/>
      <w:lang w:val="en-US"/>
      <w14:ligatures w14:val="none"/>
    </w:rPr>
  </w:style>
  <w:style w:type="paragraph" w:styleId="Objetducommentaire">
    <w:name w:val="annotation subject"/>
    <w:basedOn w:val="Commentaire"/>
    <w:next w:val="Commentaire"/>
    <w:link w:val="ObjetducommentaireCar"/>
    <w:uiPriority w:val="99"/>
    <w:semiHidden/>
    <w:unhideWhenUsed/>
    <w:rsid w:val="00251C72"/>
    <w:rPr>
      <w:b/>
      <w:bCs/>
    </w:rPr>
  </w:style>
  <w:style w:type="character" w:customStyle="1" w:styleId="ObjetducommentaireCar">
    <w:name w:val="Objet du commentaire Car"/>
    <w:basedOn w:val="CommentaireCar"/>
    <w:link w:val="Objetducommentaire"/>
    <w:uiPriority w:val="99"/>
    <w:semiHidden/>
    <w:rsid w:val="00251C72"/>
    <w:rPr>
      <w:b/>
      <w:bCs/>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2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19E5E8875742644AB11D2685660DAC2" ma:contentTypeVersion="17" ma:contentTypeDescription="Create a new document." ma:contentTypeScope="" ma:versionID="7b3bacd36cf8428e29ded372b81b042a">
  <xsd:schema xmlns:xsd="http://www.w3.org/2001/XMLSchema" xmlns:xs="http://www.w3.org/2001/XMLSchema" xmlns:p="http://schemas.microsoft.com/office/2006/metadata/properties" xmlns:ns2="2ddec4f4-1302-4af8-92c6-ad02e17aec3c" xmlns:ns3="603db874-dc9b-464f-ab52-27fac079c284" targetNamespace="http://schemas.microsoft.com/office/2006/metadata/properties" ma:root="true" ma:fieldsID="0c1a25e276ee3c2fbeec74227983efd8" ns2:_="" ns3:_="">
    <xsd:import namespace="2ddec4f4-1302-4af8-92c6-ad02e17aec3c"/>
    <xsd:import namespace="603db874-dc9b-464f-ab52-27fac079c2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ec4f4-1302-4af8-92c6-ad02e17ae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99acdb6-03a4-4846-b584-205a26f83f8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3db874-dc9b-464f-ab52-27fac079c28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3001c44-dc5c-4e2b-b6ee-165853c916f1}" ma:internalName="TaxCatchAll" ma:showField="CatchAllData" ma:web="603db874-dc9b-464f-ab52-27fac079c28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03db874-dc9b-464f-ab52-27fac079c284" xsi:nil="true"/>
    <lcf76f155ced4ddcb4097134ff3c332f xmlns="2ddec4f4-1302-4af8-92c6-ad02e17aec3c">
      <Terms xmlns="http://schemas.microsoft.com/office/infopath/2007/PartnerControls"/>
    </lcf76f155ced4ddcb4097134ff3c332f>
    <SharedWithUsers xmlns="603db874-dc9b-464f-ab52-27fac079c284">
      <UserInfo>
        <DisplayName>De Gasquet, Marie (LSPIR)</DisplayName>
        <AccountId>104</AccountId>
        <AccountType/>
      </UserInfo>
      <UserInfo>
        <DisplayName>Aggarwal, Ayushi ()</DisplayName>
        <AccountId>10855</AccountId>
        <AccountType/>
      </UserInfo>
      <UserInfo>
        <DisplayName>Sharma, Niharika ()</DisplayName>
        <AccountId>18685</AccountId>
        <AccountType/>
      </UserInfo>
      <UserInfo>
        <DisplayName>CHOUDHARY, DHRUV (LS)</DisplayName>
        <AccountId>10822</AccountId>
        <AccountType/>
      </UserInfo>
      <UserInfo>
        <DisplayName>Moshal, Akash (GISE2)</DisplayName>
        <AccountId>10433</AccountId>
        <AccountType/>
      </UserInfo>
      <UserInfo>
        <DisplayName>Goyal, Vaishali ()</DisplayName>
        <AccountId>11932</AccountId>
        <AccountType/>
      </UserInfo>
      <UserInfo>
        <DisplayName>Tiwari, Akansha (KT)</DisplayName>
        <AccountId>10854</AccountId>
        <AccountType/>
      </UserInfo>
      <UserInfo>
        <DisplayName>Aeron, Mohit (GISE2)</DisplayName>
        <AccountId>165</AccountId>
        <AccountType/>
      </UserInfo>
      <UserInfo>
        <DisplayName>Jain, Ayush (GISE2)</DisplayName>
        <AccountId>158</AccountId>
        <AccountType/>
      </UserInfo>
      <UserInfo>
        <DisplayName>Yadav, Priyanka (KT)</DisplayName>
        <AccountId>19345</AccountId>
        <AccountType/>
      </UserInfo>
      <UserInfo>
        <DisplayName>Pathak, Vivek ()</DisplayName>
        <AccountId>8580</AccountId>
        <AccountType/>
      </UserInfo>
      <UserInfo>
        <DisplayName>Khan, Shoaib ()</DisplayName>
        <AccountId>238</AccountId>
        <AccountType/>
      </UserInfo>
      <UserInfo>
        <DisplayName>Dua, Nitesh (GISE2)</DisplayName>
        <AccountId>276</AccountId>
        <AccountType/>
      </UserInfo>
      <UserInfo>
        <DisplayName>Agarwal, Bini (GISE2)</DisplayName>
        <AccountId>174</AccountId>
        <AccountType/>
      </UserInfo>
      <UserInfo>
        <DisplayName>Kaushik, Chanchal ()</DisplayName>
        <AccountId>19706</AccountId>
        <AccountType/>
      </UserInfo>
      <UserInfo>
        <DisplayName>Walia, Praneet Singh (LS)</DisplayName>
        <AccountId>177</AccountId>
        <AccountType/>
      </UserInfo>
      <UserInfo>
        <DisplayName>Aviral, Bajpai (KT)</DisplayName>
        <AccountId>10007</AccountId>
        <AccountType/>
      </UserInfo>
      <UserInfo>
        <DisplayName>Verma, Manish ()</DisplayName>
        <AccountId>19703</AccountId>
        <AccountType/>
      </UserInfo>
      <UserInfo>
        <DisplayName>Chaudhary, Chhavi (KT)</DisplayName>
        <AccountId>10852</AccountId>
        <AccountType/>
      </UserInfo>
      <UserInfo>
        <DisplayName>Yadav, Shubham ()</DisplayName>
        <AccountId>8608</AccountId>
        <AccountType/>
      </UserInfo>
      <UserInfo>
        <DisplayName>Tyagi, Abhinav ()</DisplayName>
        <AccountId>19705</AccountId>
        <AccountType/>
      </UserInfo>
      <UserInfo>
        <DisplayName>Gupta, Kajal ()</DisplayName>
        <AccountId>19704</AccountId>
        <AccountType/>
      </UserInfo>
    </SharedWithUsers>
  </documentManagement>
</p:properties>
</file>

<file path=customXml/itemProps1.xml><?xml version="1.0" encoding="utf-8"?>
<ds:datastoreItem xmlns:ds="http://schemas.openxmlformats.org/officeDocument/2006/customXml" ds:itemID="{ABFD1A73-08BC-420B-B065-673C5397E872}">
  <ds:schemaRefs>
    <ds:schemaRef ds:uri="http://schemas.openxmlformats.org/officeDocument/2006/bibliography"/>
  </ds:schemaRefs>
</ds:datastoreItem>
</file>

<file path=customXml/itemProps2.xml><?xml version="1.0" encoding="utf-8"?>
<ds:datastoreItem xmlns:ds="http://schemas.openxmlformats.org/officeDocument/2006/customXml" ds:itemID="{11453116-3F68-4996-97E9-0745739BA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ec4f4-1302-4af8-92c6-ad02e17aec3c"/>
    <ds:schemaRef ds:uri="603db874-dc9b-464f-ab52-27fac079c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AF8993-21CE-4702-B17F-ABE1459122E4}">
  <ds:schemaRefs>
    <ds:schemaRef ds:uri="http://schemas.microsoft.com/sharepoint/v3/contenttype/forms"/>
  </ds:schemaRefs>
</ds:datastoreItem>
</file>

<file path=customXml/itemProps4.xml><?xml version="1.0" encoding="utf-8"?>
<ds:datastoreItem xmlns:ds="http://schemas.openxmlformats.org/officeDocument/2006/customXml" ds:itemID="{205EEA4A-036B-4EEB-8C8F-D9EFA0A8ECC3}">
  <ds:schemaRefs>
    <ds:schemaRef ds:uri="http://schemas.microsoft.com/office/2006/metadata/properties"/>
    <ds:schemaRef ds:uri="http://schemas.microsoft.com/office/infopath/2007/PartnerControls"/>
    <ds:schemaRef ds:uri="603db874-dc9b-464f-ab52-27fac079c284"/>
    <ds:schemaRef ds:uri="2ddec4f4-1302-4af8-92c6-ad02e17aec3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3042</Words>
  <Characters>16735</Characters>
  <Application>Microsoft Office Word</Application>
  <DocSecurity>0</DocSecurity>
  <Lines>139</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Koch</dc:creator>
  <cp:keywords/>
  <dc:description/>
  <cp:lastModifiedBy>Thierry Santacruz</cp:lastModifiedBy>
  <cp:revision>3</cp:revision>
  <dcterms:created xsi:type="dcterms:W3CDTF">2024-02-27T09:27:00Z</dcterms:created>
  <dcterms:modified xsi:type="dcterms:W3CDTF">2024-02-27T11:55:00Z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41da7a-79c1-417c-b408-16c0bfe99fca_Enabled">
    <vt:lpwstr>true</vt:lpwstr>
  </property>
  <property fmtid="{D5CDD505-2E9C-101B-9397-08002B2CF9AE}" pid="3" name="MSIP_Label_3741da7a-79c1-417c-b408-16c0bfe99fca_SetDate">
    <vt:lpwstr>2024-02-22T07:45:48Z</vt:lpwstr>
  </property>
  <property fmtid="{D5CDD505-2E9C-101B-9397-08002B2CF9AE}" pid="4" name="MSIP_Label_3741da7a-79c1-417c-b408-16c0bfe99fca_Method">
    <vt:lpwstr>Standard</vt:lpwstr>
  </property>
  <property fmtid="{D5CDD505-2E9C-101B-9397-08002B2CF9AE}" pid="5" name="MSIP_Label_3741da7a-79c1-417c-b408-16c0bfe99fca_Name">
    <vt:lpwstr>Internal Only - Amber</vt:lpwstr>
  </property>
  <property fmtid="{D5CDD505-2E9C-101B-9397-08002B2CF9AE}" pid="6" name="MSIP_Label_3741da7a-79c1-417c-b408-16c0bfe99fca_SiteId">
    <vt:lpwstr>1e355c04-e0a4-42ed-8e2d-7351591f0ef1</vt:lpwstr>
  </property>
  <property fmtid="{D5CDD505-2E9C-101B-9397-08002B2CF9AE}" pid="7" name="MSIP_Label_3741da7a-79c1-417c-b408-16c0bfe99fca_ActionId">
    <vt:lpwstr>f29f7cc4-abf3-4d99-8811-bd0d1d6d313a</vt:lpwstr>
  </property>
  <property fmtid="{D5CDD505-2E9C-101B-9397-08002B2CF9AE}" pid="8" name="MSIP_Label_3741da7a-79c1-417c-b408-16c0bfe99fca_ContentBits">
    <vt:lpwstr>0</vt:lpwstr>
  </property>
  <property fmtid="{D5CDD505-2E9C-101B-9397-08002B2CF9AE}" pid="9" name="ContentTypeId">
    <vt:lpwstr>0x010100E19E5E8875742644AB11D2685660DAC2</vt:lpwstr>
  </property>
</Properties>
</file>